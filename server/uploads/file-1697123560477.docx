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FE" w:rsidRDefault="00A966FE">
      <w:pPr>
        <w:pStyle w:val="BodyText"/>
        <w:rPr>
          <w:ins w:id="0" w:author="Other Author" w:date="2023-08-04T17:56:00Z"/>
          <w:rFonts w:ascii="Times New Roman"/>
          <w:sz w:val="20"/>
        </w:rPr>
      </w:pPr>
      <w:bookmarkStart w:id="1" w:name="_GoBack"/>
      <w:bookmarkEnd w:id="1"/>
    </w:p>
    <w:p w:rsidR="00A966FE" w:rsidRDefault="00A966FE">
      <w:pPr>
        <w:pStyle w:val="BodyText"/>
        <w:rPr>
          <w:ins w:id="2" w:author="Other Author" w:date="2023-08-04T17:56:00Z"/>
          <w:rFonts w:ascii="Times New Roman"/>
          <w:sz w:val="20"/>
        </w:rPr>
      </w:pPr>
    </w:p>
    <w:p w:rsidR="00A966FE" w:rsidRDefault="00A966FE">
      <w:pPr>
        <w:pStyle w:val="BodyText"/>
        <w:rPr>
          <w:ins w:id="3" w:author="Other Author" w:date="2023-08-04T17:56:00Z"/>
          <w:rFonts w:ascii="Times New Roman"/>
          <w:sz w:val="20"/>
        </w:rPr>
      </w:pPr>
    </w:p>
    <w:p w:rsidR="00A966FE" w:rsidRDefault="00A966FE">
      <w:pPr>
        <w:pStyle w:val="BodyText"/>
        <w:rPr>
          <w:ins w:id="4" w:author="Other Author" w:date="2023-08-04T17:56:00Z"/>
          <w:rFonts w:ascii="Times New Roman"/>
          <w:sz w:val="20"/>
        </w:rPr>
      </w:pPr>
    </w:p>
    <w:p w:rsidR="00A966FE" w:rsidRDefault="00A966FE">
      <w:pPr>
        <w:pStyle w:val="BodyText"/>
        <w:rPr>
          <w:ins w:id="5" w:author="Other Author" w:date="2023-08-04T17:56:00Z"/>
          <w:rFonts w:ascii="Times New Roman"/>
          <w:sz w:val="20"/>
        </w:rPr>
      </w:pPr>
    </w:p>
    <w:p w:rsidR="00A966FE" w:rsidRDefault="00A966FE">
      <w:pPr>
        <w:pStyle w:val="BodyText"/>
        <w:rPr>
          <w:ins w:id="6" w:author="Other Author" w:date="2023-08-04T17:56:00Z"/>
          <w:rFonts w:ascii="Times New Roman"/>
          <w:sz w:val="20"/>
        </w:rPr>
      </w:pPr>
    </w:p>
    <w:p w:rsidR="00A966FE" w:rsidRDefault="00A966FE">
      <w:pPr>
        <w:pStyle w:val="BodyText"/>
        <w:rPr>
          <w:ins w:id="7" w:author="Other Author" w:date="2023-08-04T17:56:00Z"/>
          <w:rFonts w:ascii="Times New Roman"/>
          <w:sz w:val="20"/>
        </w:rPr>
      </w:pPr>
    </w:p>
    <w:p w:rsidR="00A966FE" w:rsidRDefault="00A966FE">
      <w:pPr>
        <w:pStyle w:val="BodyText"/>
        <w:rPr>
          <w:ins w:id="8" w:author="Other Author" w:date="2023-08-04T17:56:00Z"/>
          <w:rFonts w:ascii="Times New Roman"/>
          <w:sz w:val="20"/>
        </w:rPr>
      </w:pPr>
    </w:p>
    <w:p w:rsidR="00A966FE" w:rsidRDefault="00A966FE">
      <w:pPr>
        <w:pStyle w:val="BodyText"/>
        <w:rPr>
          <w:ins w:id="9" w:author="Other Author" w:date="2023-08-04T17:56:00Z"/>
          <w:rFonts w:ascii="Times New Roman"/>
          <w:sz w:val="20"/>
        </w:rPr>
      </w:pPr>
    </w:p>
    <w:p w:rsidR="00A966FE" w:rsidRDefault="00A966FE">
      <w:pPr>
        <w:pStyle w:val="BodyText"/>
        <w:rPr>
          <w:ins w:id="10" w:author="Other Author" w:date="2023-08-04T17:56:00Z"/>
          <w:rFonts w:ascii="Times New Roman"/>
          <w:sz w:val="20"/>
        </w:rPr>
      </w:pPr>
    </w:p>
    <w:p w:rsidR="00FA54E2" w:rsidRDefault="00DC1C54">
      <w:pPr>
        <w:pStyle w:val="BodyText"/>
        <w:rPr>
          <w:del w:id="11" w:author="Other Author" w:date="2023-08-04T17:56:00Z"/>
          <w:rFonts w:ascii="Times New Roman"/>
          <w:sz w:val="20"/>
        </w:rPr>
      </w:pPr>
      <w:del w:id="12" w:author="Other Author" w:date="2023-08-04T17:56:00Z">
        <w:r>
          <w:pict>
            <v:group id="_x0000_s1036" style="position:absolute;margin-left:.75pt;margin-top:0;width:612pt;height:174.45pt;z-index:-15880192;mso-position-horizontal-relative:page;mso-position-vertical-relative:page" coordsize="12240,3489">
              <v:rect id="_x0000_s1044" style="position:absolute;width:12240;height:2364" fillcolor="#3a799f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3" type="#_x0000_t75" style="position:absolute;left:720;top:1068;width:1500;height:1983">
                <v:imagedata r:id="rId6" o:title=""/>
              </v:shape>
              <v:rect id="_x0000_s1042" style="position:absolute;left:630;top:1006;width:10987;height:794" fillcolor="#badbeb" stroked="f"/>
              <v:rect id="_x0000_s1041" style="position:absolute;left:612;top:3470;width:11018;height:19" fillcolor="#d1d1d1" stroked="f"/>
              <v:rect id="_x0000_s1040" style="position:absolute;left:630;top:1800;width:10987;height:1635" fillcolor="#f8f8f8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630;top:2364;width:10987;height:1106" filled="f" stroked="f">
                <v:textbox style="mso-next-textbox:#_x0000_s1039" inset="0,0,0,0">
                  <w:txbxContent>
                    <w:p w:rsidR="00FA54E2" w:rsidRDefault="00DC1C54" w:rsidP="00DC1C54">
                      <w:pPr>
                        <w:spacing w:before="153" w:line="271" w:lineRule="auto"/>
                        <w:ind w:right="3259"/>
                        <w:rPr>
                          <w:del w:id="13" w:author="Other Author" w:date="2023-08-04T17:56:00Z"/>
                          <w:color w:val="808080" w:themeColor="background1" w:themeShade="80"/>
                          <w:lang w:val="en-IN"/>
                        </w:rPr>
                      </w:pPr>
                      <w:del w:id="14" w:author="Other Author" w:date="2023-08-04T17:56:00Z">
                        <w:r>
                          <w:rPr>
                            <w:lang w:val="en-IN"/>
                          </w:rPr>
                          <w:delText xml:space="preserve">      </w:delText>
                        </w:r>
                        <w:r w:rsidRPr="00DC1C54">
                          <w:rPr>
                            <w:color w:val="808080" w:themeColor="background1" w:themeShade="80"/>
                            <w:lang w:val="en-IN"/>
                          </w:rPr>
                          <w:delText>35-59/2, Sr</w:delText>
                        </w:r>
                        <w:r>
                          <w:rPr>
                            <w:color w:val="808080" w:themeColor="background1" w:themeShade="80"/>
                            <w:lang w:val="en-IN"/>
                          </w:rPr>
                          <w:delText>amika Nagar, Kondapalli, Ibrahimpatnam, Krishna dist, pin: 521228</w:delText>
                        </w:r>
                      </w:del>
                    </w:p>
                    <w:p w:rsidR="00DC1C54" w:rsidRPr="00DC1C54" w:rsidRDefault="00DC1C54" w:rsidP="00DC1C54">
                      <w:pPr>
                        <w:spacing w:before="153" w:line="271" w:lineRule="auto"/>
                        <w:ind w:right="3259"/>
                        <w:rPr>
                          <w:del w:id="15" w:author="Other Author" w:date="2023-08-04T17:56:00Z"/>
                          <w:lang w:val="en-IN"/>
                        </w:rPr>
                      </w:pPr>
                      <w:del w:id="16" w:author="Other Author" w:date="2023-08-04T17:56:00Z">
                        <w:r>
                          <w:rPr>
                            <w:color w:val="808080" w:themeColor="background1" w:themeShade="80"/>
                            <w:lang w:val="en-IN"/>
                          </w:rPr>
                          <w:delText xml:space="preserve">       </w:delText>
                        </w:r>
                      </w:del>
                    </w:p>
                  </w:txbxContent>
                </v:textbox>
              </v:shape>
              <v:shape id="_x0000_s1038" type="#_x0000_t202" style="position:absolute;left:630;top:1800;width:10987;height:564" filled="f" stroked="f">
                <v:textbox style="mso-next-textbox:#_x0000_s1038" inset="0,0,0,0">
                  <w:txbxContent>
                    <w:p w:rsidR="00FA54E2" w:rsidRPr="00DC1C54" w:rsidRDefault="00DC1C54">
                      <w:pPr>
                        <w:spacing w:line="204" w:lineRule="exact"/>
                        <w:ind w:left="282"/>
                        <w:rPr>
                          <w:del w:id="17" w:author="Other Author" w:date="2023-08-04T17:56:00Z"/>
                          <w:color w:val="0070C0"/>
                          <w:u w:val="single" w:color="0000FF"/>
                          <w:lang w:val="en-IN"/>
                        </w:rPr>
                      </w:pPr>
                      <w:del w:id="18" w:author="Other Author" w:date="2023-08-04T17:56:00Z">
                        <w:r w:rsidRPr="00DC1C54">
                          <w:rPr>
                            <w:color w:val="0070C0"/>
                            <w:u w:val="single" w:color="0000FF"/>
                            <w:lang w:val="en-IN"/>
                          </w:rPr>
                          <w:fldChar w:fldCharType="begin"/>
                        </w:r>
                        <w:r w:rsidRPr="00DC1C54">
                          <w:rPr>
                            <w:color w:val="0070C0"/>
                            <w:u w:val="single" w:color="0000FF"/>
                            <w:lang w:val="en-IN"/>
                          </w:rPr>
                          <w:delInstrText xml:space="preserve"> HYPERLINK "mailto:Vijayalakshmi2205@gmail.com" </w:delInstrText>
                        </w:r>
                        <w:r w:rsidRPr="00DC1C54">
                          <w:rPr>
                            <w:color w:val="0070C0"/>
                            <w:u w:val="single" w:color="0000FF"/>
                            <w:lang w:val="en-IN"/>
                          </w:rPr>
                          <w:fldChar w:fldCharType="separate"/>
                        </w:r>
                        <w:r w:rsidRPr="00DC1C54">
                          <w:rPr>
                            <w:rStyle w:val="Hyperlink"/>
                            <w:color w:val="0070C0"/>
                            <w:u w:color="0000FF"/>
                            <w:lang w:val="en-IN"/>
                          </w:rPr>
                          <w:delText>Vijayalakshmi2205@gmail.com</w:delText>
                        </w:r>
                        <w:r w:rsidRPr="00DC1C54">
                          <w:rPr>
                            <w:color w:val="0070C0"/>
                            <w:u w:val="single" w:color="0000FF"/>
                            <w:lang w:val="en-IN"/>
                          </w:rPr>
                          <w:fldChar w:fldCharType="end"/>
                        </w:r>
                      </w:del>
                    </w:p>
                    <w:p w:rsidR="00DC1C54" w:rsidRPr="00DC1C54" w:rsidRDefault="00DC1C54">
                      <w:pPr>
                        <w:spacing w:line="204" w:lineRule="exact"/>
                        <w:ind w:left="282"/>
                        <w:rPr>
                          <w:del w:id="19" w:author="Other Author" w:date="2023-08-04T17:56:00Z"/>
                          <w:color w:val="808080" w:themeColor="background1" w:themeShade="80"/>
                          <w:u w:val="single" w:color="0000FF"/>
                          <w:lang w:val="en-IN"/>
                        </w:rPr>
                      </w:pPr>
                      <w:del w:id="20" w:author="Other Author" w:date="2023-08-04T17:56:00Z">
                        <w:r>
                          <w:rPr>
                            <w:color w:val="808080" w:themeColor="background1" w:themeShade="80"/>
                            <w:u w:val="single" w:color="0000FF"/>
                            <w:lang w:val="en-IN"/>
                          </w:rPr>
                          <w:delText>+918247723301</w:delText>
                        </w:r>
                      </w:del>
                    </w:p>
                    <w:p w:rsidR="00DC1C54" w:rsidRPr="00DC1C54" w:rsidRDefault="00DC1C54">
                      <w:pPr>
                        <w:spacing w:line="204" w:lineRule="exact"/>
                        <w:ind w:left="282"/>
                        <w:rPr>
                          <w:del w:id="21" w:author="Other Author" w:date="2023-08-04T17:56:00Z"/>
                          <w:color w:val="808080" w:themeColor="background1" w:themeShade="80"/>
                          <w:lang w:val="en-IN"/>
                        </w:rPr>
                      </w:pPr>
                    </w:p>
                  </w:txbxContent>
                </v:textbox>
              </v:shape>
              <v:shape id="_x0000_s1037" type="#_x0000_t202" style="position:absolute;left:630;top:1006;width:10987;height:794" filled="f" stroked="f">
                <v:textbox style="mso-next-textbox:#_x0000_s1037" inset="0,0,0,0">
                  <w:txbxContent>
                    <w:p w:rsidR="00FA54E2" w:rsidRDefault="00DC1C54">
                      <w:pPr>
                        <w:spacing w:before="239"/>
                        <w:ind w:left="282"/>
                        <w:rPr>
                          <w:del w:id="22" w:author="Other Author" w:date="2023-08-04T17:56:00Z"/>
                          <w:rFonts w:ascii="Trebuchet MS"/>
                          <w:b/>
                          <w:sz w:val="40"/>
                        </w:rPr>
                      </w:pPr>
                      <w:del w:id="23" w:author="Other Author" w:date="2023-08-04T17:56:00Z">
                        <w:r>
                          <w:rPr>
                            <w:rFonts w:ascii="Trebuchet MS"/>
                            <w:b/>
                            <w:sz w:val="40"/>
                          </w:rPr>
                          <w:delText>Vijaya Laxmi</w:delText>
                        </w:r>
                      </w:del>
                    </w:p>
                  </w:txbxContent>
                </v:textbox>
              </v:shape>
              <w10:wrap anchorx="page" anchory="page"/>
            </v:group>
          </w:pict>
        </w:r>
      </w:del>
    </w:p>
    <w:p w:rsidR="00FA54E2" w:rsidRDefault="00FA54E2">
      <w:pPr>
        <w:pStyle w:val="BodyText"/>
        <w:rPr>
          <w:del w:id="24" w:author="Other Author" w:date="2023-08-04T17:56:00Z"/>
          <w:rFonts w:ascii="Times New Roman"/>
          <w:sz w:val="20"/>
        </w:rPr>
      </w:pPr>
    </w:p>
    <w:p w:rsidR="00FA54E2" w:rsidRDefault="00FA54E2">
      <w:pPr>
        <w:pStyle w:val="BodyText"/>
        <w:rPr>
          <w:del w:id="25" w:author="Other Author" w:date="2023-08-04T17:56:00Z"/>
          <w:rFonts w:ascii="Times New Roman"/>
          <w:sz w:val="20"/>
        </w:rPr>
      </w:pPr>
    </w:p>
    <w:p w:rsidR="00FA54E2" w:rsidRDefault="00FA54E2">
      <w:pPr>
        <w:pStyle w:val="BodyText"/>
        <w:rPr>
          <w:del w:id="26" w:author="Other Author" w:date="2023-08-04T17:56:00Z"/>
          <w:rFonts w:ascii="Times New Roman"/>
          <w:sz w:val="20"/>
        </w:rPr>
      </w:pPr>
    </w:p>
    <w:p w:rsidR="00FA54E2" w:rsidRDefault="00FA54E2">
      <w:pPr>
        <w:pStyle w:val="BodyText"/>
        <w:rPr>
          <w:del w:id="27" w:author="Other Author" w:date="2023-08-04T17:56:00Z"/>
          <w:rFonts w:ascii="Times New Roman"/>
          <w:sz w:val="20"/>
        </w:rPr>
      </w:pPr>
    </w:p>
    <w:p w:rsidR="00FA54E2" w:rsidRDefault="00FA54E2">
      <w:pPr>
        <w:pStyle w:val="BodyText"/>
        <w:rPr>
          <w:del w:id="28" w:author="Other Author" w:date="2023-08-04T17:56:00Z"/>
          <w:rFonts w:ascii="Times New Roman"/>
          <w:sz w:val="20"/>
        </w:rPr>
      </w:pPr>
    </w:p>
    <w:p w:rsidR="00FA54E2" w:rsidRDefault="00DC1C54" w:rsidP="00DC1C54">
      <w:pPr>
        <w:pStyle w:val="BodyText"/>
        <w:tabs>
          <w:tab w:val="left" w:pos="2415"/>
        </w:tabs>
        <w:rPr>
          <w:del w:id="29" w:author="Other Author" w:date="2023-08-04T17:56:00Z"/>
          <w:rFonts w:ascii="Times New Roman"/>
          <w:sz w:val="20"/>
        </w:rPr>
      </w:pPr>
      <w:del w:id="30" w:author="Other Author" w:date="2023-08-04T17:56:00Z">
        <w:r>
          <w:rPr>
            <w:rFonts w:ascii="Times New Roman"/>
            <w:sz w:val="20"/>
          </w:rPr>
          <w:tab/>
        </w:r>
      </w:del>
    </w:p>
    <w:p w:rsidR="00FA54E2" w:rsidRDefault="00FA54E2">
      <w:pPr>
        <w:pStyle w:val="BodyText"/>
        <w:rPr>
          <w:del w:id="31" w:author="Other Author" w:date="2023-08-04T17:56:00Z"/>
          <w:rFonts w:ascii="Times New Roman"/>
          <w:sz w:val="20"/>
        </w:rPr>
      </w:pPr>
    </w:p>
    <w:p w:rsidR="00FA54E2" w:rsidRDefault="00DC1C54" w:rsidP="00DC1C54">
      <w:pPr>
        <w:pStyle w:val="BodyText"/>
        <w:tabs>
          <w:tab w:val="left" w:pos="1350"/>
          <w:tab w:val="left" w:pos="1425"/>
        </w:tabs>
        <w:rPr>
          <w:del w:id="32" w:author="Other Author" w:date="2023-08-04T17:56:00Z"/>
          <w:rFonts w:ascii="Times New Roman"/>
          <w:sz w:val="20"/>
        </w:rPr>
      </w:pPr>
      <w:del w:id="33" w:author="Other Author" w:date="2023-08-04T17:56:00Z">
        <w:r>
          <w:rPr>
            <w:rFonts w:ascii="Times New Roman"/>
            <w:sz w:val="20"/>
          </w:rPr>
          <w:tab/>
        </w:r>
      </w:del>
    </w:p>
    <w:p w:rsidR="00FA54E2" w:rsidRDefault="00DC1C54" w:rsidP="00DC1C54">
      <w:pPr>
        <w:pStyle w:val="BodyText"/>
        <w:tabs>
          <w:tab w:val="left" w:pos="1410"/>
          <w:tab w:val="left" w:pos="3255"/>
        </w:tabs>
        <w:rPr>
          <w:del w:id="34" w:author="Other Author" w:date="2023-08-04T17:56:00Z"/>
          <w:rFonts w:ascii="Times New Roman"/>
          <w:sz w:val="20"/>
        </w:rPr>
      </w:pPr>
      <w:del w:id="35" w:author="Other Author" w:date="2023-08-04T17:56:00Z">
        <w:r>
          <w:rPr>
            <w:rFonts w:ascii="Times New Roman"/>
            <w:sz w:val="20"/>
          </w:rPr>
          <w:tab/>
        </w:r>
        <w:r>
          <w:rPr>
            <w:rFonts w:ascii="Times New Roman"/>
            <w:sz w:val="20"/>
          </w:rPr>
          <w:tab/>
        </w:r>
      </w:del>
    </w:p>
    <w:p w:rsidR="00FA54E2" w:rsidRDefault="00FA54E2">
      <w:pPr>
        <w:pStyle w:val="BodyText"/>
        <w:rPr>
          <w:rFonts w:ascii="Times New Roman"/>
          <w:sz w:val="20"/>
        </w:rPr>
      </w:pPr>
    </w:p>
    <w:p w:rsidR="00FA54E2" w:rsidRDefault="00FA54E2">
      <w:pPr>
        <w:pStyle w:val="BodyText"/>
        <w:rPr>
          <w:rFonts w:ascii="Times New Roman"/>
          <w:sz w:val="20"/>
        </w:rPr>
      </w:pPr>
    </w:p>
    <w:p w:rsidR="00FA54E2" w:rsidRDefault="00FA54E2">
      <w:pPr>
        <w:pStyle w:val="BodyText"/>
        <w:rPr>
          <w:rFonts w:ascii="Times New Roman"/>
          <w:sz w:val="20"/>
        </w:rPr>
      </w:pPr>
    </w:p>
    <w:p w:rsidR="00FA54E2" w:rsidRDefault="00FA54E2">
      <w:pPr>
        <w:pStyle w:val="BodyText"/>
        <w:rPr>
          <w:rFonts w:ascii="Times New Roman"/>
          <w:sz w:val="20"/>
        </w:rPr>
      </w:pPr>
    </w:p>
    <w:p w:rsidR="00FA54E2" w:rsidRDefault="00FA54E2">
      <w:pPr>
        <w:pStyle w:val="BodyText"/>
        <w:rPr>
          <w:rFonts w:ascii="Times New Roman"/>
          <w:sz w:val="20"/>
        </w:rPr>
      </w:pPr>
    </w:p>
    <w:p w:rsidR="00FA54E2" w:rsidRDefault="00FA54E2">
      <w:pPr>
        <w:pStyle w:val="BodyText"/>
        <w:spacing w:before="10"/>
        <w:rPr>
          <w:rFonts w:ascii="Times New Roman"/>
          <w:sz w:val="18"/>
        </w:rPr>
      </w:pPr>
    </w:p>
    <w:p w:rsidR="00FA54E2" w:rsidRDefault="00DC1C54">
      <w:pPr>
        <w:pStyle w:val="BodyText"/>
        <w:tabs>
          <w:tab w:val="left" w:pos="2368"/>
        </w:tabs>
        <w:spacing w:before="156" w:line="175" w:lineRule="auto"/>
        <w:ind w:left="2368" w:right="349" w:hanging="1971"/>
      </w:pPr>
      <w:r>
        <w:rPr>
          <w:b/>
          <w:color w:val="3A799F"/>
          <w:position w:val="-9"/>
          <w:sz w:val="32"/>
        </w:rPr>
        <w:t>Profile</w:t>
      </w:r>
      <w:r>
        <w:rPr>
          <w:b/>
          <w:color w:val="3A799F"/>
          <w:position w:val="-9"/>
          <w:sz w:val="32"/>
        </w:rPr>
        <w:tab/>
      </w:r>
      <w:r>
        <w:t>Associate SQA Engineer with a bachelor’s degree in Computer Science and Engineering and over</w:t>
      </w:r>
      <w:r>
        <w:rPr>
          <w:spacing w:val="-4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Norton</w:t>
      </w:r>
      <w:r>
        <w:rPr>
          <w:spacing w:val="-1"/>
        </w:rPr>
        <w:t xml:space="preserve"> </w:t>
      </w:r>
      <w:proofErr w:type="spellStart"/>
      <w:r>
        <w:t>LifeLock</w:t>
      </w:r>
      <w:proofErr w:type="spellEnd"/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company. 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</w:p>
    <w:p w:rsidR="00FA54E2" w:rsidRDefault="00DC1C54">
      <w:pPr>
        <w:pStyle w:val="BodyText"/>
        <w:spacing w:before="35" w:after="5" w:line="259" w:lineRule="auto"/>
        <w:ind w:left="2368" w:right="289"/>
      </w:pPr>
      <w:proofErr w:type="gramStart"/>
      <w:r>
        <w:t>academic</w:t>
      </w:r>
      <w:proofErr w:type="gramEnd"/>
      <w:r>
        <w:t xml:space="preserve"> background and a proven track record of delivering success while performing outside</w:t>
      </w:r>
      <w:r>
        <w:rPr>
          <w:spacing w:val="1"/>
        </w:rPr>
        <w:t xml:space="preserve"> </w:t>
      </w:r>
      <w:r>
        <w:t>of comfort zone, I’m seeking to gain knowledge, exposure and expand my horizons by pursuing a</w:t>
      </w:r>
      <w:r>
        <w:rPr>
          <w:spacing w:val="-46"/>
        </w:rPr>
        <w:t xml:space="preserve"> </w:t>
      </w:r>
      <w:r>
        <w:t>Master’s degree and</w:t>
      </w:r>
      <w:r>
        <w:rPr>
          <w:spacing w:val="-1"/>
        </w:rPr>
        <w:t xml:space="preserve"> </w:t>
      </w:r>
      <w:r>
        <w:t>refine my</w:t>
      </w:r>
      <w:r>
        <w:rPr>
          <w:spacing w:val="-1"/>
        </w:rPr>
        <w:t xml:space="preserve"> </w:t>
      </w:r>
      <w:r>
        <w:t>skills.</w:t>
      </w:r>
    </w:p>
    <w:p w:rsidR="00FA54E2" w:rsidRDefault="00DC1C54">
      <w:pPr>
        <w:pStyle w:val="BodyText"/>
        <w:spacing w:line="20" w:lineRule="exact"/>
        <w:ind w:left="33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7" style="width:556pt;height:.75pt;mso-position-horizontal-relative:char;mso-position-vertical-relative:line" coordsize="11120,15">
            <v:shape id="_x0000_s1048" style="position:absolute;width:11120;height:15" coordsize="11120,15" o:spt="100" adj="0,,0" path="m9933,l1952,r-15,l1937,,,,,14r1937,l1937,14r15,l9933,14r,-14xm9948,r-15,l9933,14r15,l9948,xm11119,l9948,r,14l11119,14r,-14xe" fillcolor="#d1d1d1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FA54E2" w:rsidRDefault="00FA54E2">
      <w:pPr>
        <w:spacing w:line="20" w:lineRule="exact"/>
        <w:rPr>
          <w:sz w:val="2"/>
        </w:rPr>
        <w:sectPr w:rsidR="00FA54E2">
          <w:type w:val="continuous"/>
          <w:pgSz w:w="12240" w:h="15840"/>
          <w:pgMar w:top="0" w:right="260" w:bottom="280" w:left="260" w:header="720" w:footer="720" w:gutter="0"/>
          <w:cols w:space="720"/>
        </w:sectPr>
      </w:pPr>
    </w:p>
    <w:p w:rsidR="00FA54E2" w:rsidRDefault="00DC1C54">
      <w:pPr>
        <w:pStyle w:val="BodyText"/>
        <w:spacing w:before="164"/>
        <w:ind w:left="2368"/>
      </w:pPr>
      <w:r>
        <w:pict>
          <v:shape id="_x0000_s1046" type="#_x0000_t202" style="position:absolute;left:0;text-align:left;margin-left:32.9pt;margin-top:12.15pt;width:73.95pt;height:18.75pt;z-index:15731200;mso-position-horizontal-relative:page" filled="f" stroked="f">
            <v:textbox inset="0,0,0,0">
              <w:txbxContent>
                <w:p w:rsidR="00FA54E2" w:rsidRDefault="00DC1C54">
                  <w:pPr>
                    <w:spacing w:line="374" w:lineRule="exact"/>
                    <w:rPr>
                      <w:b/>
                      <w:sz w:val="32"/>
                    </w:rPr>
                  </w:pPr>
                  <w:r>
                    <w:rPr>
                      <w:b/>
                      <w:color w:val="3A799F"/>
                      <w:spacing w:val="-1"/>
                      <w:sz w:val="32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t>Dr.</w:t>
      </w:r>
      <w:r>
        <w:rPr>
          <w:spacing w:val="-4"/>
        </w:rPr>
        <w:t xml:space="preserve"> </w:t>
      </w:r>
      <w:r>
        <w:t>M.G.R.</w:t>
      </w:r>
      <w:r>
        <w:rPr>
          <w:spacing w:val="-3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Institute,</w:t>
      </w:r>
      <w:r>
        <w:rPr>
          <w:spacing w:val="-5"/>
        </w:rPr>
        <w:t xml:space="preserve"> </w:t>
      </w:r>
      <w:r>
        <w:t>Chennai</w:t>
      </w:r>
    </w:p>
    <w:p w:rsidR="00FA54E2" w:rsidRDefault="00DC1C54">
      <w:pPr>
        <w:spacing w:before="21"/>
        <w:ind w:left="2368"/>
        <w:rPr>
          <w:b/>
        </w:rPr>
      </w:pPr>
      <w:r>
        <w:rPr>
          <w:b/>
        </w:rPr>
        <w:t>B.E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Computer</w:t>
      </w:r>
      <w:r>
        <w:rPr>
          <w:b/>
          <w:spacing w:val="-3"/>
        </w:rPr>
        <w:t xml:space="preserve"> </w:t>
      </w:r>
      <w:r>
        <w:rPr>
          <w:b/>
        </w:rPr>
        <w:t>Science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Engineering –</w:t>
      </w:r>
      <w:r>
        <w:rPr>
          <w:b/>
          <w:spacing w:val="-2"/>
        </w:rPr>
        <w:t xml:space="preserve"> </w:t>
      </w:r>
      <w:r>
        <w:rPr>
          <w:b/>
        </w:rPr>
        <w:t>GPA:</w:t>
      </w:r>
      <w:r>
        <w:rPr>
          <w:b/>
          <w:spacing w:val="-4"/>
        </w:rPr>
        <w:t xml:space="preserve"> </w:t>
      </w:r>
      <w:r>
        <w:rPr>
          <w:b/>
        </w:rPr>
        <w:t>9.0</w:t>
      </w:r>
    </w:p>
    <w:p w:rsidR="00FA54E2" w:rsidRDefault="00DC1C54">
      <w:pPr>
        <w:pStyle w:val="BodyText"/>
        <w:spacing w:line="252" w:lineRule="exact"/>
        <w:ind w:left="2368"/>
      </w:pPr>
      <w:r>
        <w:br w:type="column"/>
        <w:t>2016-2020</w:t>
      </w:r>
    </w:p>
    <w:p w:rsidR="00FA54E2" w:rsidRDefault="00FA54E2">
      <w:pPr>
        <w:spacing w:line="252" w:lineRule="exact"/>
        <w:sectPr w:rsidR="00FA54E2">
          <w:type w:val="continuous"/>
          <w:pgSz w:w="12240" w:h="15840"/>
          <w:pgMar w:top="0" w:right="260" w:bottom="280" w:left="260" w:header="720" w:footer="720" w:gutter="0"/>
          <w:cols w:num="2" w:space="720" w:equalWidth="0">
            <w:col w:w="7597" w:space="303"/>
            <w:col w:w="3820"/>
          </w:cols>
        </w:sectPr>
      </w:pPr>
    </w:p>
    <w:p w:rsidR="00FA54E2" w:rsidRDefault="00FA54E2">
      <w:pPr>
        <w:pStyle w:val="BodyText"/>
      </w:pPr>
    </w:p>
    <w:p w:rsidR="00FA54E2" w:rsidRDefault="00DC1C54">
      <w:pPr>
        <w:pStyle w:val="BodyText"/>
        <w:tabs>
          <w:tab w:val="right" w:pos="11355"/>
        </w:tabs>
        <w:spacing w:before="101"/>
        <w:ind w:left="2368"/>
      </w:pPr>
      <w:proofErr w:type="spellStart"/>
      <w:r>
        <w:t>Balalok</w:t>
      </w:r>
      <w:proofErr w:type="spellEnd"/>
      <w:r>
        <w:rPr>
          <w:spacing w:val="-3"/>
        </w:rPr>
        <w:t xml:space="preserve"> </w:t>
      </w:r>
      <w:r>
        <w:t>Matric</w:t>
      </w:r>
      <w:r>
        <w:rPr>
          <w:spacing w:val="1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School,</w:t>
      </w:r>
      <w:r>
        <w:rPr>
          <w:spacing w:val="-1"/>
        </w:rPr>
        <w:t xml:space="preserve"> </w:t>
      </w:r>
      <w:r>
        <w:t>Chennai</w:t>
      </w:r>
      <w:r>
        <w:tab/>
        <w:t>2015</w:t>
      </w:r>
    </w:p>
    <w:p w:rsidR="00FA54E2" w:rsidRDefault="00DC1C54">
      <w:pPr>
        <w:spacing w:before="27"/>
        <w:ind w:left="2368"/>
        <w:rPr>
          <w:b/>
        </w:rPr>
      </w:pP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XII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91.4%</w:t>
      </w:r>
    </w:p>
    <w:p w:rsidR="00FA54E2" w:rsidRDefault="00FA54E2">
      <w:pPr>
        <w:sectPr w:rsidR="00FA54E2">
          <w:type w:val="continuous"/>
          <w:pgSz w:w="12240" w:h="15840"/>
          <w:pgMar w:top="0" w:right="260" w:bottom="280" w:left="260" w:header="720" w:footer="720" w:gutter="0"/>
          <w:cols w:space="720"/>
        </w:sectPr>
      </w:pPr>
    </w:p>
    <w:p w:rsidR="00FA54E2" w:rsidRDefault="00DC1C54">
      <w:pPr>
        <w:pStyle w:val="Heading1"/>
        <w:spacing w:before="907" w:line="259" w:lineRule="auto"/>
        <w:ind w:left="380"/>
      </w:pPr>
      <w:r>
        <w:rPr>
          <w:color w:val="3A799F"/>
        </w:rPr>
        <w:t>Work</w:t>
      </w:r>
      <w:r>
        <w:rPr>
          <w:color w:val="3A799F"/>
          <w:spacing w:val="1"/>
        </w:rPr>
        <w:t xml:space="preserve"> </w:t>
      </w:r>
      <w:r>
        <w:rPr>
          <w:color w:val="3A799F"/>
          <w:w w:val="95"/>
        </w:rPr>
        <w:t>Experience</w:t>
      </w:r>
    </w:p>
    <w:p w:rsidR="00FA54E2" w:rsidRDefault="00DC1C54">
      <w:pPr>
        <w:pStyle w:val="BodyText"/>
        <w:spacing w:before="9"/>
        <w:rPr>
          <w:b/>
          <w:sz w:val="27"/>
        </w:rPr>
      </w:pPr>
      <w:r>
        <w:br w:type="column"/>
      </w:r>
    </w:p>
    <w:p w:rsidR="00FA54E2" w:rsidRDefault="00DC1C54">
      <w:pPr>
        <w:pStyle w:val="BodyText"/>
        <w:ind w:left="303"/>
      </w:pPr>
      <w:proofErr w:type="spellStart"/>
      <w:r>
        <w:t>Seema</w:t>
      </w:r>
      <w:proofErr w:type="spellEnd"/>
      <w:r>
        <w:rPr>
          <w:spacing w:val="58"/>
        </w:rPr>
        <w:t xml:space="preserve"> </w:t>
      </w:r>
      <w:r>
        <w:t xml:space="preserve">Modern  </w:t>
      </w:r>
      <w:r>
        <w:rPr>
          <w:spacing w:val="8"/>
        </w:rPr>
        <w:t xml:space="preserve"> </w:t>
      </w:r>
      <w:r>
        <w:t xml:space="preserve">Matriculation  </w:t>
      </w:r>
      <w:r>
        <w:rPr>
          <w:spacing w:val="8"/>
        </w:rPr>
        <w:t xml:space="preserve"> </w:t>
      </w:r>
      <w:r>
        <w:t xml:space="preserve">School,  </w:t>
      </w:r>
      <w:r>
        <w:rPr>
          <w:spacing w:val="12"/>
        </w:rPr>
        <w:t xml:space="preserve"> </w:t>
      </w:r>
      <w:r>
        <w:t>Chennai</w:t>
      </w:r>
    </w:p>
    <w:p w:rsidR="00FA54E2" w:rsidRDefault="00DC1C54">
      <w:pPr>
        <w:tabs>
          <w:tab w:val="right" w:pos="9290"/>
        </w:tabs>
        <w:spacing w:before="21"/>
        <w:ind w:left="303"/>
      </w:pP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X –</w:t>
      </w:r>
      <w:r>
        <w:rPr>
          <w:b/>
          <w:spacing w:val="-1"/>
        </w:rPr>
        <w:t xml:space="preserve"> </w:t>
      </w:r>
      <w:r>
        <w:rPr>
          <w:b/>
        </w:rPr>
        <w:t>92%</w:t>
      </w:r>
      <w:r>
        <w:rPr>
          <w:b/>
        </w:rPr>
        <w:tab/>
      </w:r>
      <w:r>
        <w:t>2013</w:t>
      </w:r>
    </w:p>
    <w:p w:rsidR="00FA54E2" w:rsidRDefault="00DC1C54">
      <w:pPr>
        <w:pStyle w:val="Heading2"/>
        <w:spacing w:before="44"/>
      </w:pPr>
      <w:r>
        <w:pict>
          <v:shape id="_x0000_s1045" style="position:absolute;left:0;text-align:left;margin-left:29.75pt;margin-top:1.35pt;width:556pt;height:.85pt;z-index:15730176;mso-position-horizontal-relative:page" coordorigin="595,27" coordsize="11120,17" o:spt="100" adj="0,,0" path="m10528,27r-7979,l2532,27r,l595,27r,17l2532,44r,l2549,44r7979,l10528,27xm10545,27r-17,l10528,44r17,l10545,27xm11714,27r-1169,l10545,44r1169,l11714,27xe" fillcolor="#d1d1d1" stroked="f">
            <v:stroke joinstyle="round"/>
            <v:formulas/>
            <v:path arrowok="t" o:connecttype="segments"/>
            <w10:wrap anchorx="page"/>
          </v:shape>
        </w:pict>
      </w:r>
      <w:r>
        <w:t>Associate</w:t>
      </w:r>
      <w:r>
        <w:rPr>
          <w:spacing w:val="-2"/>
        </w:rPr>
        <w:t xml:space="preserve"> </w:t>
      </w:r>
      <w:r>
        <w:t>SQA</w:t>
      </w:r>
      <w:r>
        <w:rPr>
          <w:spacing w:val="-2"/>
        </w:rPr>
        <w:t xml:space="preserve"> </w:t>
      </w:r>
      <w:r>
        <w:t>Analyst</w:t>
      </w:r>
    </w:p>
    <w:p w:rsidR="00FA54E2" w:rsidRDefault="00DC1C54">
      <w:pPr>
        <w:tabs>
          <w:tab w:val="left" w:pos="7270"/>
        </w:tabs>
        <w:spacing w:before="180"/>
        <w:ind w:left="238"/>
        <w:rPr>
          <w:b/>
          <w:sz w:val="24"/>
        </w:rPr>
      </w:pPr>
      <w:r>
        <w:rPr>
          <w:b/>
          <w:sz w:val="24"/>
        </w:rPr>
        <w:t>Norton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LifeLock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z w:val="24"/>
        </w:rPr>
        <w:t xml:space="preserve"> Ltd,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Chennai</w:t>
      </w:r>
      <w:r>
        <w:rPr>
          <w:b/>
          <w:sz w:val="24"/>
        </w:rPr>
        <w:tab/>
        <w:t>Oct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2020 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Present</w:t>
      </w:r>
    </w:p>
    <w:p w:rsidR="00FA54E2" w:rsidRDefault="00DC1C54">
      <w:pPr>
        <w:pStyle w:val="BodyText"/>
        <w:spacing w:before="181" w:line="218" w:lineRule="auto"/>
        <w:ind w:left="207" w:right="511"/>
      </w:pPr>
      <w:r>
        <w:t>-Accountable for improving product quality through performing various testing techniques like</w:t>
      </w:r>
      <w:r>
        <w:rPr>
          <w:spacing w:val="-46"/>
        </w:rPr>
        <w:t xml:space="preserve"> </w:t>
      </w:r>
      <w:r>
        <w:t>functional testing, system testing, integration testing, regression testing, sanity, and ad hoc</w:t>
      </w:r>
      <w:r>
        <w:rPr>
          <w:spacing w:val="1"/>
        </w:rPr>
        <w:t xml:space="preserve"> </w:t>
      </w:r>
      <w:r>
        <w:t>testing.</w:t>
      </w:r>
    </w:p>
    <w:p w:rsidR="00FA54E2" w:rsidRDefault="00DC1C54">
      <w:pPr>
        <w:pStyle w:val="BodyText"/>
        <w:spacing w:before="210" w:line="216" w:lineRule="auto"/>
        <w:ind w:left="207" w:right="721"/>
      </w:pPr>
      <w:r>
        <w:t xml:space="preserve">-Implementation of Test Automation Framework build using </w:t>
      </w:r>
      <w:r>
        <w:t>Selenium Web Driver, to handle</w:t>
      </w:r>
      <w:r>
        <w:rPr>
          <w:spacing w:val="-47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approaches.</w:t>
      </w:r>
    </w:p>
    <w:p w:rsidR="00FA54E2" w:rsidRDefault="00DC1C54">
      <w:pPr>
        <w:pStyle w:val="BodyText"/>
        <w:spacing w:before="228" w:line="218" w:lineRule="auto"/>
        <w:ind w:left="207" w:right="1225"/>
      </w:pPr>
      <w:r>
        <w:t>-Create and maintain automation scripts to minimize time and effort involved in quality</w:t>
      </w:r>
      <w:r>
        <w:rPr>
          <w:spacing w:val="-46"/>
        </w:rPr>
        <w:t xml:space="preserve"> </w:t>
      </w:r>
      <w:r>
        <w:t>assurance</w:t>
      </w:r>
      <w:r>
        <w:rPr>
          <w:spacing w:val="-1"/>
        </w:rPr>
        <w:t xml:space="preserve"> </w:t>
      </w:r>
      <w:r>
        <w:t>activities.</w:t>
      </w:r>
    </w:p>
    <w:p w:rsidR="00FA54E2" w:rsidRDefault="00DC1C54">
      <w:pPr>
        <w:pStyle w:val="BodyText"/>
        <w:spacing w:before="221" w:line="218" w:lineRule="auto"/>
        <w:ind w:left="207" w:right="313"/>
      </w:pPr>
      <w:r>
        <w:t>-Collaborate cross-functionally to gather scope information, manage test strategy, escalate issues,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risks to</w:t>
      </w:r>
      <w:r>
        <w:rPr>
          <w:spacing w:val="-3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through planning and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phases.</w:t>
      </w:r>
    </w:p>
    <w:p w:rsidR="00FA54E2" w:rsidRDefault="00DC1C54">
      <w:pPr>
        <w:pStyle w:val="BodyText"/>
        <w:spacing w:before="225" w:line="218" w:lineRule="auto"/>
        <w:ind w:left="207"/>
      </w:pPr>
      <w:r>
        <w:t>-Plan,</w:t>
      </w:r>
      <w:r>
        <w:rPr>
          <w:spacing w:val="-8"/>
        </w:rPr>
        <w:t xml:space="preserve"> </w:t>
      </w:r>
      <w:r>
        <w:t>prepare,</w:t>
      </w:r>
      <w:r>
        <w:rPr>
          <w:spacing w:val="-8"/>
        </w:rPr>
        <w:t xml:space="preserve"> </w:t>
      </w:r>
      <w:r>
        <w:t>execute,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various</w:t>
      </w:r>
      <w:r>
        <w:rPr>
          <w:spacing w:val="-7"/>
        </w:rPr>
        <w:t xml:space="preserve"> </w:t>
      </w:r>
      <w:proofErr w:type="spellStart"/>
      <w:r>
        <w:t>testcases</w:t>
      </w:r>
      <w:proofErr w:type="spellEnd"/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bugs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ver</w:t>
      </w:r>
      <w:r>
        <w:t>ify</w:t>
      </w:r>
      <w:r>
        <w:rPr>
          <w:spacing w:val="-9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fixes</w:t>
      </w:r>
      <w:r>
        <w:rPr>
          <w:spacing w:val="-46"/>
        </w:rPr>
        <w:t xml:space="preserve"> </w:t>
      </w:r>
      <w:r>
        <w:t>implemented.</w:t>
      </w:r>
    </w:p>
    <w:p w:rsidR="00FA54E2" w:rsidRDefault="00DC1C54">
      <w:pPr>
        <w:pStyle w:val="BodyText"/>
        <w:spacing w:before="224" w:line="218" w:lineRule="auto"/>
        <w:ind w:left="207" w:right="402"/>
      </w:pPr>
      <w:r>
        <w:t xml:space="preserve">-Responsible for </w:t>
      </w:r>
      <w:proofErr w:type="spellStart"/>
      <w:r>
        <w:t>analysing</w:t>
      </w:r>
      <w:proofErr w:type="spellEnd"/>
      <w:r>
        <w:t xml:space="preserve"> test results and providing performance test reports with remediation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recommendations.</w:t>
      </w:r>
    </w:p>
    <w:p w:rsidR="00FA54E2" w:rsidRDefault="00DC1C54">
      <w:pPr>
        <w:pStyle w:val="BodyText"/>
        <w:spacing w:before="223"/>
        <w:ind w:left="207"/>
      </w:pPr>
      <w:r>
        <w:t>-Worked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compatibility.</w:t>
      </w:r>
    </w:p>
    <w:p w:rsidR="00FA54E2" w:rsidRDefault="00DC1C54">
      <w:pPr>
        <w:pStyle w:val="BodyText"/>
        <w:spacing w:before="200"/>
        <w:ind w:left="207"/>
      </w:pPr>
      <w:r>
        <w:t>-Ensure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quality.</w:t>
      </w:r>
    </w:p>
    <w:p w:rsidR="00FA54E2" w:rsidRDefault="00DC1C54">
      <w:pPr>
        <w:pStyle w:val="BodyText"/>
        <w:spacing w:before="198"/>
        <w:ind w:left="207"/>
      </w:pPr>
      <w:r>
        <w:t>-Document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Norton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information.</w:t>
      </w:r>
    </w:p>
    <w:p w:rsidR="00FA54E2" w:rsidRDefault="00FA54E2">
      <w:pPr>
        <w:sectPr w:rsidR="00FA54E2">
          <w:type w:val="continuous"/>
          <w:pgSz w:w="12240" w:h="15840"/>
          <w:pgMar w:top="0" w:right="260" w:bottom="280" w:left="260" w:header="720" w:footer="720" w:gutter="0"/>
          <w:cols w:num="2" w:space="720" w:equalWidth="0">
            <w:col w:w="2026" w:space="40"/>
            <w:col w:w="9654"/>
          </w:cols>
        </w:sectPr>
      </w:pPr>
    </w:p>
    <w:p w:rsidR="00FA54E2" w:rsidRDefault="00DC1C54">
      <w:pPr>
        <w:pStyle w:val="BodyText"/>
        <w:rPr>
          <w:sz w:val="9"/>
        </w:rPr>
      </w:pPr>
      <w:ins w:id="36" w:author="Other Author" w:date="2023-08-04T17:56:00Z">
        <w:r>
          <w:pict>
            <v:group id="_x0000_s1050" style="position:absolute;margin-left:0;margin-top:0;width:612pt;height:174.45pt;z-index:-15720960;mso-position-horizontal-relative:page;mso-position-vertical-relative:page" coordsize="12240,3489">
              <v:rect id="_x0000_s1051" style="position:absolute;width:12240;height:2364" fillcolor="#3a799f" stroked="f"/>
              <v:shape id="_x0000_s1052" type="#_x0000_t75" style="position:absolute;left:720;top:1068;width:1500;height:1983">
                <v:imagedata r:id="rId6" o:title=""/>
              </v:shape>
              <v:rect id="_x0000_s1053" style="position:absolute;left:630;top:1006;width:10987;height:794" fillcolor="#badbeb" stroked="f"/>
              <v:rect id="_x0000_s1054" style="position:absolute;left:612;top:3470;width:11018;height:19" fillcolor="#d1d1d1" stroked="f"/>
              <v:rect id="_x0000_s1055" style="position:absolute;left:630;top:1800;width:10987;height:1635" fillcolor="#f8f8f8" stroked="f"/>
              <v:shape id="_x0000_s1056" type="#_x0000_t202" style="position:absolute;left:630;top:2364;width:10987;height:1106" filled="f" stroked="f">
                <v:textbox inset="0,0,0,0">
                  <w:txbxContent>
                    <w:p w:rsidR="00A966FE" w:rsidRDefault="00DC1C54">
                      <w:pPr>
                        <w:spacing w:before="153" w:line="271" w:lineRule="auto"/>
                        <w:ind w:left="282" w:right="3259"/>
                        <w:rPr>
                          <w:ins w:id="37" w:author="Other Author" w:date="2023-08-04T17:56:00Z"/>
                        </w:rPr>
                      </w:pPr>
                      <w:ins w:id="38" w:author="Other Author" w:date="2023-08-04T17:56:00Z">
                        <w:r>
                          <w:rPr>
                            <w:color w:val="7B7B7B"/>
                            <w:spacing w:val="-1"/>
                          </w:rPr>
                          <w:t>LinkedIn</w:t>
                        </w:r>
                        <w:r>
                          <w:rPr>
                            <w:color w:val="7B7B7B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"https://www.linkedin.com/in/nikita-singh-490909176/"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7B7B7B"/>
                            <w:spacing w:val="-1"/>
                          </w:rPr>
                          <w:t xml:space="preserve">- </w:t>
                        </w:r>
                        <w:r>
                          <w:rPr>
                            <w:color w:val="7B7B7B"/>
                            <w:spacing w:val="-1"/>
                          </w:rP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HYPERLINK "https://www.linkedin.co</w:instrText>
                        </w:r>
                        <w:r>
                          <w:instrText xml:space="preserve">m/in/nikita-singh-490909176/"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FF"/>
                            <w:spacing w:val="-1"/>
                            <w:u w:val="single" w:color="0000FF"/>
                          </w:rPr>
                          <w:t xml:space="preserve">https://www.linkedin.com/in/nikit </w:t>
                        </w:r>
                        <w:r>
                          <w:rPr>
                            <w:color w:val="0000FF"/>
                            <w:spacing w:val="-1"/>
                            <w:u w:val="single" w:color="0000FF"/>
                          </w:rP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HYPERLINK "https://www.linkedin.com/in/nikita-singh-490909176/"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t>a</w:t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HYPERLINK "https://www.linkedin.com/in/nikita-singh-490909176/"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t>-</w:t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HYPERLINK "https://www.linkedin.com/in/ni</w:instrText>
                        </w:r>
                        <w:r>
                          <w:instrText xml:space="preserve">kita-singh-490909176/"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t>sing</w:t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HYPERLINK "https://www.linkedin.com/in/nikita-singh-490909176/"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t>h</w:t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HYPERLINK "https://www.linkedin.com/in/nikita-singh-490909176/"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t>-490909176</w:t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HYPERLINK "https://www.linkedin.com/in/nikita-singh-490909176/"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t>/</w:t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fldChar w:fldCharType="end"/>
                        </w:r>
                        <w:r>
                          <w:rPr>
                            <w:color w:val="0000FF"/>
                            <w:spacing w:val="-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B7B7B"/>
                            <w:spacing w:val="-1"/>
                          </w:rPr>
                          <w:t>Mansarovar</w:t>
                        </w:r>
                        <w:proofErr w:type="spellEnd"/>
                        <w:r>
                          <w:rPr>
                            <w:color w:val="7B7B7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7B7B7B"/>
                            <w:spacing w:val="-1"/>
                          </w:rPr>
                          <w:t>Flats,</w:t>
                        </w:r>
                        <w:r>
                          <w:rPr>
                            <w:color w:val="7B7B7B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B7B7B"/>
                          </w:rPr>
                          <w:t>Iyyapanthangal</w:t>
                        </w:r>
                        <w:proofErr w:type="spellEnd"/>
                        <w:r>
                          <w:rPr>
                            <w:color w:val="7B7B7B"/>
                          </w:rPr>
                          <w:t>, Chennai</w:t>
                        </w:r>
                        <w:r>
                          <w:rPr>
                            <w:color w:val="7B7B7B"/>
                            <w:spacing w:val="48"/>
                          </w:rPr>
                          <w:t xml:space="preserve"> </w:t>
                        </w:r>
                        <w:r>
                          <w:rPr>
                            <w:color w:val="7B7B7B"/>
                          </w:rPr>
                          <w:t>-</w:t>
                        </w:r>
                        <w:r>
                          <w:rPr>
                            <w:color w:val="7B7B7B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7B7B7B"/>
                          </w:rPr>
                          <w:t>56</w:t>
                        </w:r>
                      </w:ins>
                    </w:p>
                  </w:txbxContent>
                </v:textbox>
              </v:shape>
              <v:shape id="_x0000_s1057" type="#_x0000_t202" style="position:absolute;left:630;top:1800;width:10987;height:564" filled="f" stroked="f">
                <v:textbox inset="0,0,0,0">
                  <w:txbxContent>
                    <w:p w:rsidR="00A966FE" w:rsidRDefault="00DC1C54">
                      <w:pPr>
                        <w:spacing w:before="110" w:line="249" w:lineRule="exact"/>
                        <w:ind w:left="282"/>
                        <w:rPr>
                          <w:ins w:id="39" w:author="Other Author" w:date="2023-08-04T17:56:00Z"/>
                        </w:rPr>
                      </w:pPr>
                      <w:ins w:id="40" w:author="Other Author" w:date="2023-08-04T17:56:00Z">
                        <w:r>
                          <w:fldChar w:fldCharType="begin"/>
                        </w:r>
                        <w:r>
                          <w:instrText xml:space="preserve"> HYPERLINK "mailto:Nikita.aks98@gmail.com"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t>Nikita.aks98@gmail.com</w:t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fldChar w:fldCharType="end"/>
                        </w:r>
                      </w:ins>
                    </w:p>
                    <w:p w:rsidR="00A966FE" w:rsidRDefault="00DC1C54">
                      <w:pPr>
                        <w:spacing w:line="204" w:lineRule="exact"/>
                        <w:ind w:left="282"/>
                        <w:rPr>
                          <w:ins w:id="41" w:author="Other Author" w:date="2023-08-04T17:56:00Z"/>
                        </w:rPr>
                      </w:pPr>
                      <w:ins w:id="42" w:author="Other Author" w:date="2023-08-04T17:56:00Z">
                        <w:r>
                          <w:rPr>
                            <w:color w:val="7B7B7B"/>
                          </w:rPr>
                          <w:t>+91</w:t>
                        </w:r>
                        <w:r>
                          <w:rPr>
                            <w:color w:val="7B7B7B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7B7B7B"/>
                          </w:rPr>
                          <w:t>-6374930532</w:t>
                        </w:r>
                      </w:ins>
                    </w:p>
                  </w:txbxContent>
                </v:textbox>
              </v:shape>
              <v:shape id="_x0000_s1058" type="#_x0000_t202" style="position:absolute;left:630;top:1006;width:10987;height:794" filled="f" stroked="f">
                <v:textbox inset="0,0,0,0">
                  <w:txbxContent>
                    <w:p w:rsidR="00A966FE" w:rsidRDefault="00DC1C54">
                      <w:pPr>
                        <w:spacing w:before="239"/>
                        <w:ind w:left="282"/>
                        <w:rPr>
                          <w:ins w:id="43" w:author="Other Author" w:date="2023-08-04T17:56:00Z"/>
                          <w:rFonts w:ascii="Trebuchet MS"/>
                          <w:b/>
                          <w:sz w:val="40"/>
                        </w:rPr>
                      </w:pPr>
                      <w:ins w:id="44" w:author="Other Author" w:date="2023-08-04T17:56:00Z">
                        <w:r>
                          <w:rPr>
                            <w:rFonts w:ascii="Trebuchet MS"/>
                            <w:b/>
                            <w:sz w:val="40"/>
                          </w:rPr>
                          <w:t>Nikita</w:t>
                        </w:r>
                        <w:r>
                          <w:rPr>
                            <w:rFonts w:ascii="Trebuchet MS"/>
                            <w:b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40"/>
                          </w:rPr>
                          <w:t>Singh</w:t>
                        </w:r>
                      </w:ins>
                    </w:p>
                  </w:txbxContent>
                </v:textbox>
              </v:shape>
              <w10:wrap anchorx="page" anchory="page"/>
            </v:group>
          </w:pict>
        </w:r>
      </w:ins>
    </w:p>
    <w:p w:rsidR="00FA54E2" w:rsidRDefault="00DC1C54">
      <w:pPr>
        <w:pStyle w:val="BodyText"/>
        <w:spacing w:line="25" w:lineRule="exact"/>
        <w:ind w:left="3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57.35pt;height:1.3pt;mso-position-horizontal-relative:char;mso-position-vertical-relative:line" coordsize="11147,26">
            <v:shape id="_x0000_s1035" style="position:absolute;width:11147;height:26" coordsize="11147,26" path="m11146,l1662,r-16,l60,r,11l,11,,25r1937,l1952,25r9182,l11134,16r12,l11146,xe" fillcolor="#d1d1d1" stroked="f">
              <v:path arrowok="t"/>
            </v:shape>
            <w10:anchorlock/>
          </v:group>
        </w:pict>
      </w:r>
    </w:p>
    <w:p w:rsidR="00FA54E2" w:rsidRDefault="00FA54E2">
      <w:pPr>
        <w:pStyle w:val="BodyText"/>
        <w:rPr>
          <w:sz w:val="20"/>
        </w:rPr>
      </w:pPr>
    </w:p>
    <w:p w:rsidR="00FA54E2" w:rsidRDefault="00DC1C54">
      <w:pPr>
        <w:pStyle w:val="BodyText"/>
        <w:spacing w:before="4"/>
        <w:rPr>
          <w:sz w:val="11"/>
        </w:rPr>
      </w:pPr>
      <w:r>
        <w:pict>
          <v:rect id="_x0000_s1033" style="position:absolute;margin-left:133pt;margin-top:8.6pt;width:2.4pt;height:.8pt;z-index:-15727616;mso-wrap-distance-left:0;mso-wrap-distance-right:0;mso-position-horizontal-relative:page" fillcolor="#d1d1d1" stroked="f">
            <w10:wrap type="topAndBottom" anchorx="page"/>
          </v:rect>
        </w:pict>
      </w:r>
    </w:p>
    <w:p w:rsidR="00FA54E2" w:rsidRDefault="00FA54E2">
      <w:pPr>
        <w:rPr>
          <w:sz w:val="11"/>
        </w:rPr>
        <w:sectPr w:rsidR="00FA54E2">
          <w:type w:val="continuous"/>
          <w:pgSz w:w="12240" w:h="15840"/>
          <w:pgMar w:top="0" w:right="260" w:bottom="280" w:left="260" w:header="720" w:footer="720" w:gutter="0"/>
          <w:cols w:space="720"/>
        </w:sectPr>
      </w:pPr>
    </w:p>
    <w:p w:rsidR="00FA54E2" w:rsidRDefault="00DC1C54">
      <w:pPr>
        <w:pStyle w:val="Heading2"/>
        <w:tabs>
          <w:tab w:val="left" w:pos="2373"/>
          <w:tab w:val="left" w:pos="6449"/>
        </w:tabs>
        <w:ind w:left="109"/>
      </w:pPr>
      <w:r>
        <w:rPr>
          <w:color w:val="3A799F"/>
          <w:sz w:val="32"/>
        </w:rPr>
        <w:t>Projects</w:t>
      </w:r>
      <w:r>
        <w:rPr>
          <w:color w:val="3A799F"/>
          <w:sz w:val="32"/>
        </w:rPr>
        <w:tab/>
      </w:r>
      <w:r>
        <w:t>Mobile</w:t>
      </w:r>
      <w:r>
        <w:rPr>
          <w:spacing w:val="-3"/>
        </w:rPr>
        <w:t xml:space="preserve"> </w:t>
      </w:r>
      <w:r>
        <w:t>Automation</w:t>
      </w:r>
      <w:r>
        <w:tab/>
        <w:t>Norton</w:t>
      </w:r>
      <w:r>
        <w:rPr>
          <w:spacing w:val="-2"/>
        </w:rPr>
        <w:t xml:space="preserve"> </w:t>
      </w:r>
      <w:proofErr w:type="spellStart"/>
      <w:r>
        <w:t>LifeLock</w:t>
      </w:r>
      <w:proofErr w:type="spellEnd"/>
      <w:r>
        <w:rPr>
          <w:spacing w:val="-3"/>
        </w:rPr>
        <w:t xml:space="preserve"> </w:t>
      </w:r>
      <w:r>
        <w:t>|December</w:t>
      </w:r>
      <w:r>
        <w:rPr>
          <w:spacing w:val="-2"/>
        </w:rPr>
        <w:t xml:space="preserve"> </w:t>
      </w:r>
      <w:r>
        <w:t>2022-March</w:t>
      </w:r>
      <w:r>
        <w:rPr>
          <w:spacing w:val="-2"/>
        </w:rPr>
        <w:t xml:space="preserve"> </w:t>
      </w:r>
      <w:r>
        <w:t>2023</w:t>
      </w:r>
    </w:p>
    <w:p w:rsidR="00FA54E2" w:rsidRDefault="00DC1C54">
      <w:pPr>
        <w:pStyle w:val="BodyText"/>
        <w:spacing w:before="157" w:line="247" w:lineRule="auto"/>
        <w:ind w:left="2416" w:right="303"/>
        <w:jc w:val="both"/>
      </w:pPr>
      <w:r>
        <w:rPr>
          <w:rFonts w:ascii="Times New Roman"/>
          <w:b/>
          <w:i/>
        </w:rPr>
        <w:t>Overview</w:t>
      </w:r>
      <w:r>
        <w:rPr>
          <w:b/>
        </w:rPr>
        <w:t xml:space="preserve">: </w:t>
      </w:r>
      <w:r>
        <w:t>Developing new automation scripts from scratch for Norton Security Mobile products</w:t>
      </w:r>
      <w:r>
        <w:rPr>
          <w:spacing w:val="-4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Appium</w:t>
      </w:r>
      <w:proofErr w:type="spellEnd"/>
      <w:r>
        <w:rPr>
          <w:spacing w:val="1"/>
        </w:rPr>
        <w:t xml:space="preserve"> </w:t>
      </w:r>
      <w:r>
        <w:t>framework.</w:t>
      </w:r>
    </w:p>
    <w:p w:rsidR="00FA54E2" w:rsidRDefault="00DC1C54">
      <w:pPr>
        <w:pStyle w:val="Heading3"/>
        <w:spacing w:before="14"/>
        <w:rPr>
          <w:rFonts w:ascii="Cambria"/>
          <w:i w:val="0"/>
        </w:rPr>
      </w:pPr>
      <w:r>
        <w:t>Contributions</w:t>
      </w:r>
      <w:r>
        <w:rPr>
          <w:rFonts w:ascii="Cambria"/>
          <w:i w:val="0"/>
        </w:rPr>
        <w:t>:</w:t>
      </w:r>
    </w:p>
    <w:p w:rsidR="00FA54E2" w:rsidRDefault="00DC1C54">
      <w:pPr>
        <w:pStyle w:val="BodyText"/>
        <w:tabs>
          <w:tab w:val="left" w:pos="3345"/>
        </w:tabs>
        <w:spacing w:before="20" w:line="237" w:lineRule="auto"/>
        <w:ind w:left="3345" w:right="470" w:hanging="351"/>
      </w:pPr>
      <w:r>
        <w:rPr>
          <w:rFonts w:ascii="Arial MT"/>
        </w:rPr>
        <w:t>-</w:t>
      </w:r>
      <w:r>
        <w:rPr>
          <w:rFonts w:ascii="Arial MT"/>
        </w:rPr>
        <w:tab/>
      </w:r>
      <w:r>
        <w:t xml:space="preserve">Automated Mobile App </w:t>
      </w:r>
      <w:proofErr w:type="spellStart"/>
      <w:r>
        <w:t>testcases</w:t>
      </w:r>
      <w:proofErr w:type="spellEnd"/>
      <w:r>
        <w:t xml:space="preserve"> for different workflows in Android platform using</w:t>
      </w:r>
      <w:r>
        <w:rPr>
          <w:spacing w:val="1"/>
        </w:rPr>
        <w:t xml:space="preserve"> </w:t>
      </w:r>
      <w:proofErr w:type="spellStart"/>
      <w:r>
        <w:t>Appium</w:t>
      </w:r>
      <w:proofErr w:type="spellEnd"/>
      <w:r>
        <w:t xml:space="preserve"> with </w:t>
      </w:r>
      <w:proofErr w:type="spellStart"/>
      <w:r>
        <w:t>TestNG</w:t>
      </w:r>
      <w:proofErr w:type="spellEnd"/>
      <w:r>
        <w:t xml:space="preserve"> and integrated with Jenkins to increase the efficiency of testing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release.</w:t>
      </w:r>
    </w:p>
    <w:p w:rsidR="00FA54E2" w:rsidRDefault="00DC1C54">
      <w:pPr>
        <w:spacing w:before="38" w:line="259" w:lineRule="auto"/>
        <w:ind w:left="3821" w:right="5396" w:hanging="1419"/>
      </w:pPr>
      <w:r>
        <w:rPr>
          <w:rFonts w:ascii="Times New Roman" w:hAnsi="Times New Roman"/>
          <w:b/>
          <w:i/>
        </w:rPr>
        <w:t>Software Used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Eclipse – Java with maven</w:t>
      </w:r>
      <w:r>
        <w:rPr>
          <w:spacing w:val="-46"/>
        </w:rPr>
        <w:t xml:space="preserve"> </w:t>
      </w:r>
      <w:r>
        <w:t>Selenium</w:t>
      </w:r>
    </w:p>
    <w:p w:rsidR="00FA54E2" w:rsidRDefault="00DC1C54">
      <w:pPr>
        <w:pStyle w:val="BodyText"/>
        <w:spacing w:before="5"/>
        <w:ind w:left="3835"/>
      </w:pPr>
      <w:proofErr w:type="spellStart"/>
      <w:r>
        <w:t>Appium</w:t>
      </w:r>
      <w:proofErr w:type="spellEnd"/>
    </w:p>
    <w:p w:rsidR="00FA54E2" w:rsidRDefault="00DC1C54">
      <w:pPr>
        <w:pStyle w:val="Heading2"/>
        <w:tabs>
          <w:tab w:val="left" w:pos="6415"/>
        </w:tabs>
        <w:spacing w:before="208"/>
        <w:ind w:left="2380"/>
      </w:pPr>
      <w:r>
        <w:t>SOS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Refresh</w:t>
      </w:r>
      <w:r>
        <w:tab/>
        <w:t>Norton</w:t>
      </w:r>
      <w:r>
        <w:rPr>
          <w:spacing w:val="-4"/>
        </w:rPr>
        <w:t xml:space="preserve"> </w:t>
      </w:r>
      <w:proofErr w:type="spellStart"/>
      <w:r>
        <w:t>LifeLock</w:t>
      </w:r>
      <w:proofErr w:type="spellEnd"/>
      <w:r>
        <w:rPr>
          <w:spacing w:val="-2"/>
        </w:rPr>
        <w:t xml:space="preserve"> </w:t>
      </w:r>
      <w:r>
        <w:t>|April2021-September</w:t>
      </w:r>
      <w:r>
        <w:rPr>
          <w:spacing w:val="-4"/>
        </w:rPr>
        <w:t xml:space="preserve"> </w:t>
      </w:r>
      <w:r>
        <w:t>2021</w:t>
      </w:r>
    </w:p>
    <w:p w:rsidR="00FA54E2" w:rsidRDefault="00DC1C54">
      <w:pPr>
        <w:pStyle w:val="BodyText"/>
        <w:spacing w:before="150" w:line="247" w:lineRule="auto"/>
        <w:ind w:left="2411" w:right="306" w:hanging="10"/>
        <w:jc w:val="both"/>
      </w:pPr>
      <w:r>
        <w:rPr>
          <w:rFonts w:ascii="Times New Roman" w:hAnsi="Times New Roman"/>
          <w:b/>
          <w:i/>
        </w:rPr>
        <w:t>Overview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 was</w:t>
      </w:r>
      <w:r>
        <w:rPr>
          <w:spacing w:val="1"/>
        </w:rPr>
        <w:t xml:space="preserve"> </w:t>
      </w:r>
      <w:r>
        <w:t>to entirely automate</w:t>
      </w:r>
      <w:r>
        <w:rPr>
          <w:spacing w:val="1"/>
        </w:rPr>
        <w:t xml:space="preserve"> </w:t>
      </w:r>
      <w:r>
        <w:t xml:space="preserve">Norton </w:t>
      </w:r>
      <w:proofErr w:type="spellStart"/>
      <w:r>
        <w:t>LifeLock’s</w:t>
      </w:r>
      <w:proofErr w:type="spellEnd"/>
      <w:r>
        <w:rPr>
          <w:spacing w:val="1"/>
        </w:rPr>
        <w:t xml:space="preserve"> </w:t>
      </w:r>
      <w:r>
        <w:t>Partner</w:t>
      </w:r>
      <w:r>
        <w:rPr>
          <w:spacing w:val="1"/>
        </w:rPr>
        <w:t xml:space="preserve"> </w:t>
      </w:r>
      <w:r>
        <w:t xml:space="preserve">products in Windows Platform as per the requirements for every new release, starting </w:t>
      </w:r>
      <w:r>
        <w:t>with the</w:t>
      </w:r>
      <w:r>
        <w:rPr>
          <w:spacing w:val="1"/>
        </w:rPr>
        <w:t xml:space="preserve"> </w:t>
      </w:r>
      <w:r>
        <w:t>Request form creation till the object that contains configuration for every partner to download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through the</w:t>
      </w:r>
      <w:r>
        <w:rPr>
          <w:spacing w:val="-1"/>
        </w:rPr>
        <w:t xml:space="preserve"> </w:t>
      </w:r>
      <w:r>
        <w:t>URLs.</w:t>
      </w:r>
    </w:p>
    <w:p w:rsidR="00FA54E2" w:rsidRDefault="00DC1C54">
      <w:pPr>
        <w:pStyle w:val="Heading3"/>
        <w:spacing w:before="15"/>
        <w:rPr>
          <w:rFonts w:ascii="Cambria"/>
          <w:i w:val="0"/>
        </w:rPr>
      </w:pPr>
      <w:r>
        <w:t>Contributions</w:t>
      </w:r>
      <w:r>
        <w:rPr>
          <w:rFonts w:ascii="Cambria"/>
          <w:i w:val="0"/>
        </w:rPr>
        <w:t>:</w:t>
      </w:r>
    </w:p>
    <w:p w:rsidR="00FA54E2" w:rsidRDefault="00DC1C54">
      <w:pPr>
        <w:pStyle w:val="ListParagraph"/>
        <w:numPr>
          <w:ilvl w:val="0"/>
          <w:numId w:val="2"/>
        </w:numPr>
        <w:tabs>
          <w:tab w:val="left" w:pos="3345"/>
          <w:tab w:val="left" w:pos="3346"/>
        </w:tabs>
        <w:spacing w:before="21" w:line="237" w:lineRule="auto"/>
        <w:ind w:right="421"/>
        <w:pPrChange w:id="45" w:author="Other Author" w:date="2023-08-04T17:56:00Z">
          <w:pPr>
            <w:pStyle w:val="ListParagraph"/>
            <w:numPr>
              <w:numId w:val="1"/>
            </w:numPr>
            <w:tabs>
              <w:tab w:val="left" w:pos="3345"/>
              <w:tab w:val="left" w:pos="3346"/>
            </w:tabs>
            <w:spacing w:before="21" w:line="237" w:lineRule="auto"/>
            <w:ind w:right="421" w:hanging="351"/>
          </w:pPr>
        </w:pPrChange>
      </w:pPr>
      <w:r>
        <w:t>Developed and implemented REST API’s scripts and including JSON data formats and</w:t>
      </w:r>
      <w:r>
        <w:rPr>
          <w:spacing w:val="-46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visioning</w:t>
      </w:r>
      <w:r>
        <w:rPr>
          <w:spacing w:val="1"/>
        </w:rPr>
        <w:t xml:space="preserve"> </w:t>
      </w:r>
      <w:r>
        <w:t>strategy.</w:t>
      </w:r>
    </w:p>
    <w:p w:rsidR="00FA54E2" w:rsidRDefault="00DC1C54">
      <w:pPr>
        <w:pStyle w:val="ListParagraph"/>
        <w:numPr>
          <w:ilvl w:val="0"/>
          <w:numId w:val="2"/>
        </w:numPr>
        <w:tabs>
          <w:tab w:val="left" w:pos="3345"/>
          <w:tab w:val="left" w:pos="3346"/>
        </w:tabs>
        <w:spacing w:before="39" w:line="249" w:lineRule="auto"/>
        <w:ind w:right="462"/>
        <w:pPrChange w:id="46" w:author="Other Author" w:date="2023-08-04T17:56:00Z">
          <w:pPr>
            <w:pStyle w:val="ListParagraph"/>
            <w:numPr>
              <w:numId w:val="1"/>
            </w:numPr>
            <w:tabs>
              <w:tab w:val="left" w:pos="3345"/>
              <w:tab w:val="left" w:pos="3346"/>
            </w:tabs>
            <w:spacing w:before="39" w:line="249" w:lineRule="auto"/>
            <w:ind w:right="462" w:hanging="351"/>
          </w:pPr>
        </w:pPrChange>
      </w:pPr>
      <w:r>
        <w:t>W</w:t>
      </w:r>
      <w:r>
        <w:t>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4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process using</w:t>
      </w:r>
      <w:r>
        <w:rPr>
          <w:spacing w:val="1"/>
        </w:rPr>
        <w:t xml:space="preserve"> </w:t>
      </w:r>
      <w:r>
        <w:t>Jenkins.</w:t>
      </w:r>
    </w:p>
    <w:p w:rsidR="00FA54E2" w:rsidRDefault="00DC1C54">
      <w:pPr>
        <w:spacing w:before="157"/>
        <w:ind w:left="2402"/>
      </w:pP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Used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Code-Python</w:t>
      </w:r>
    </w:p>
    <w:p w:rsidR="00FA54E2" w:rsidRDefault="00DC1C54">
      <w:pPr>
        <w:pStyle w:val="BodyText"/>
        <w:spacing w:before="26"/>
        <w:ind w:left="3835"/>
      </w:pPr>
      <w:r>
        <w:t>Postman-RESTAPI&amp;</w:t>
      </w:r>
      <w:r>
        <w:rPr>
          <w:spacing w:val="36"/>
        </w:rPr>
        <w:t xml:space="preserve"> </w:t>
      </w:r>
      <w:r>
        <w:t>Jenkins</w:t>
      </w:r>
    </w:p>
    <w:p w:rsidR="00FA54E2" w:rsidRDefault="00FA54E2">
      <w:pPr>
        <w:pStyle w:val="BodyText"/>
        <w:rPr>
          <w:sz w:val="26"/>
        </w:rPr>
      </w:pPr>
    </w:p>
    <w:p w:rsidR="00FA54E2" w:rsidRDefault="00FA54E2">
      <w:pPr>
        <w:pStyle w:val="BodyText"/>
        <w:rPr>
          <w:sz w:val="32"/>
        </w:rPr>
      </w:pPr>
    </w:p>
    <w:p w:rsidR="00FA54E2" w:rsidRDefault="00DC1C54">
      <w:pPr>
        <w:pStyle w:val="Heading2"/>
        <w:tabs>
          <w:tab w:val="left" w:pos="6571"/>
        </w:tabs>
        <w:ind w:left="2402" w:firstLine="26"/>
      </w:pPr>
      <w:r>
        <w:t>Dark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(DWM)</w:t>
      </w:r>
      <w:r>
        <w:tab/>
        <w:t>Norton</w:t>
      </w:r>
      <w:r>
        <w:rPr>
          <w:spacing w:val="-6"/>
        </w:rPr>
        <w:t xml:space="preserve"> </w:t>
      </w:r>
      <w:proofErr w:type="spellStart"/>
      <w:r>
        <w:t>LifeLock</w:t>
      </w:r>
      <w:proofErr w:type="spellEnd"/>
      <w:r>
        <w:rPr>
          <w:spacing w:val="-5"/>
        </w:rPr>
        <w:t xml:space="preserve"> </w:t>
      </w:r>
      <w:r>
        <w:t>|November2020-Feb</w:t>
      </w:r>
      <w:r>
        <w:rPr>
          <w:spacing w:val="-5"/>
        </w:rPr>
        <w:t xml:space="preserve"> </w:t>
      </w:r>
      <w:r>
        <w:t>2021</w:t>
      </w:r>
    </w:p>
    <w:p w:rsidR="00FA54E2" w:rsidRDefault="00DC1C54">
      <w:pPr>
        <w:pStyle w:val="BodyText"/>
        <w:spacing w:before="175" w:line="247" w:lineRule="auto"/>
        <w:ind w:left="2411" w:right="302" w:hanging="10"/>
        <w:jc w:val="both"/>
      </w:pPr>
      <w:r>
        <w:rPr>
          <w:rFonts w:ascii="Times New Roman"/>
          <w:b/>
          <w:i/>
        </w:rPr>
        <w:t>Overview</w:t>
      </w:r>
      <w:r>
        <w:rPr>
          <w:b/>
        </w:rPr>
        <w:t xml:space="preserve">: </w:t>
      </w:r>
      <w:r>
        <w:t>Dark web monitoring is a service that scans and notifies the user if their personal</w:t>
      </w:r>
      <w:r>
        <w:rPr>
          <w:spacing w:val="1"/>
        </w:rPr>
        <w:t xml:space="preserve"> </w:t>
      </w:r>
      <w:r>
        <w:t>information is detected on dark websites and forums in order to expose identity theft and other</w:t>
      </w:r>
      <w:r>
        <w:rPr>
          <w:spacing w:val="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activities.</w:t>
      </w:r>
    </w:p>
    <w:p w:rsidR="00FA54E2" w:rsidRDefault="00DC1C54">
      <w:pPr>
        <w:pStyle w:val="Heading3"/>
        <w:spacing w:before="14"/>
        <w:ind w:left="2450"/>
        <w:rPr>
          <w:rFonts w:ascii="Cambria"/>
          <w:i w:val="0"/>
        </w:rPr>
      </w:pPr>
      <w:r>
        <w:t>Contributions</w:t>
      </w:r>
      <w:r>
        <w:rPr>
          <w:rFonts w:ascii="Cambria"/>
          <w:i w:val="0"/>
        </w:rPr>
        <w:t>:</w:t>
      </w:r>
    </w:p>
    <w:p w:rsidR="00FA54E2" w:rsidRDefault="00DC1C54">
      <w:pPr>
        <w:pStyle w:val="ListParagraph"/>
        <w:numPr>
          <w:ilvl w:val="0"/>
          <w:numId w:val="2"/>
        </w:numPr>
        <w:tabs>
          <w:tab w:val="left" w:pos="3345"/>
          <w:tab w:val="left" w:pos="3346"/>
        </w:tabs>
        <w:spacing w:before="23" w:line="247" w:lineRule="auto"/>
        <w:ind w:right="974"/>
        <w:pPrChange w:id="47" w:author="Other Author" w:date="2023-08-04T17:56:00Z">
          <w:pPr>
            <w:pStyle w:val="ListParagraph"/>
            <w:numPr>
              <w:numId w:val="1"/>
            </w:numPr>
            <w:tabs>
              <w:tab w:val="left" w:pos="3345"/>
              <w:tab w:val="left" w:pos="3346"/>
            </w:tabs>
            <w:spacing w:before="23" w:line="247" w:lineRule="auto"/>
            <w:ind w:right="974" w:hanging="351"/>
          </w:pPr>
        </w:pPrChange>
      </w:pPr>
      <w:r>
        <w:t>Created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added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sets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Norton</w:t>
      </w:r>
      <w:r>
        <w:rPr>
          <w:spacing w:val="2"/>
        </w:rPr>
        <w:t xml:space="preserve"> </w:t>
      </w:r>
      <w:proofErr w:type="spellStart"/>
      <w:r>
        <w:t>LifeLock</w:t>
      </w:r>
      <w:proofErr w:type="spellEnd"/>
      <w:r>
        <w:t xml:space="preserve"> to</w:t>
      </w:r>
      <w:r>
        <w:rPr>
          <w:spacing w:val="-46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 DWM feature.</w:t>
      </w:r>
    </w:p>
    <w:p w:rsidR="00FA54E2" w:rsidRDefault="00DC1C54">
      <w:pPr>
        <w:pStyle w:val="ListParagraph"/>
        <w:numPr>
          <w:ilvl w:val="0"/>
          <w:numId w:val="2"/>
        </w:numPr>
        <w:tabs>
          <w:tab w:val="left" w:pos="3345"/>
          <w:tab w:val="left" w:pos="3346"/>
        </w:tabs>
        <w:spacing w:line="247" w:lineRule="auto"/>
        <w:ind w:right="972"/>
        <w:pPrChange w:id="48" w:author="Other Author" w:date="2023-08-04T17:56:00Z">
          <w:pPr>
            <w:pStyle w:val="ListParagraph"/>
            <w:numPr>
              <w:numId w:val="1"/>
            </w:numPr>
            <w:tabs>
              <w:tab w:val="left" w:pos="3345"/>
              <w:tab w:val="left" w:pos="3346"/>
            </w:tabs>
            <w:spacing w:line="247" w:lineRule="auto"/>
            <w:ind w:right="972" w:hanging="351"/>
          </w:pPr>
        </w:pPrChange>
      </w:pPr>
      <w:r>
        <w:t>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working</w:t>
      </w:r>
      <w:r>
        <w:rPr>
          <w:spacing w:val="3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platforms</w:t>
      </w:r>
      <w:r>
        <w:rPr>
          <w:spacing w:val="3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regions.</w:t>
      </w:r>
    </w:p>
    <w:p w:rsidR="00FA54E2" w:rsidRDefault="00DC1C54">
      <w:pPr>
        <w:pStyle w:val="ListParagraph"/>
        <w:numPr>
          <w:ilvl w:val="0"/>
          <w:numId w:val="2"/>
        </w:numPr>
        <w:tabs>
          <w:tab w:val="left" w:pos="3345"/>
          <w:tab w:val="left" w:pos="3346"/>
        </w:tabs>
        <w:spacing w:before="18"/>
        <w:ind w:hanging="352"/>
        <w:pPrChange w:id="49" w:author="Other Author" w:date="2023-08-04T17:56:00Z">
          <w:pPr>
            <w:pStyle w:val="ListParagraph"/>
            <w:numPr>
              <w:numId w:val="1"/>
            </w:numPr>
            <w:tabs>
              <w:tab w:val="left" w:pos="3345"/>
              <w:tab w:val="left" w:pos="3346"/>
            </w:tabs>
            <w:spacing w:before="18"/>
          </w:pPr>
        </w:pPrChange>
      </w:pPr>
      <w:r>
        <w:t>Updated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currency.</w:t>
      </w:r>
    </w:p>
    <w:p w:rsidR="00FA54E2" w:rsidRDefault="00DC1C54">
      <w:pPr>
        <w:spacing w:before="203" w:line="259" w:lineRule="auto"/>
        <w:ind w:left="3835" w:right="5396" w:hanging="1434"/>
      </w:pPr>
      <w:r>
        <w:rPr>
          <w:rFonts w:ascii="Times New Roman"/>
          <w:b/>
          <w:i/>
        </w:rPr>
        <w:t>Software Used</w:t>
      </w:r>
      <w:r>
        <w:rPr>
          <w:b/>
        </w:rPr>
        <w:t xml:space="preserve">: </w:t>
      </w:r>
      <w:r>
        <w:t>Visual Studio Code-Python</w:t>
      </w:r>
      <w:r>
        <w:rPr>
          <w:spacing w:val="-46"/>
        </w:rPr>
        <w:t xml:space="preserve"> </w:t>
      </w:r>
      <w:r>
        <w:t>Postman-API</w:t>
      </w:r>
    </w:p>
    <w:p w:rsidR="00FA54E2" w:rsidRDefault="00DC1C54">
      <w:pPr>
        <w:pStyle w:val="Heading2"/>
        <w:tabs>
          <w:tab w:val="left" w:pos="9161"/>
        </w:tabs>
        <w:spacing w:before="173"/>
        <w:ind w:left="2402" w:firstLine="21"/>
      </w:pPr>
      <w:r>
        <w:t>Drone</w:t>
      </w:r>
      <w:r>
        <w:rPr>
          <w:spacing w:val="-2"/>
        </w:rPr>
        <w:t xml:space="preserve"> </w:t>
      </w:r>
      <w:r>
        <w:t>Assisted</w:t>
      </w:r>
      <w:r>
        <w:rPr>
          <w:spacing w:val="-2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Relief</w:t>
      </w:r>
      <w:r>
        <w:tab/>
        <w:t>Final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2019</w:t>
      </w:r>
    </w:p>
    <w:p w:rsidR="00FA54E2" w:rsidRDefault="00DC1C54">
      <w:pPr>
        <w:pStyle w:val="BodyText"/>
        <w:spacing w:before="175" w:line="254" w:lineRule="auto"/>
        <w:ind w:left="2402" w:right="300"/>
      </w:pPr>
      <w:r>
        <w:rPr>
          <w:rFonts w:ascii="Times New Roman"/>
          <w:b/>
          <w:i/>
        </w:rPr>
        <w:t>Overview</w:t>
      </w:r>
      <w:r>
        <w:rPr>
          <w:b/>
        </w:rPr>
        <w:t xml:space="preserve">: </w:t>
      </w:r>
      <w:r>
        <w:t>Usage of UAV in disasters to know the extent of the damage and identify victims in the</w:t>
      </w:r>
      <w:r>
        <w:rPr>
          <w:spacing w:val="-46"/>
        </w:rPr>
        <w:t xml:space="preserve"> </w:t>
      </w:r>
      <w:r>
        <w:t>inaccessible locations to rescue them with the help of Machine Lear</w:t>
      </w:r>
      <w:r>
        <w:t>ning technologies like Deep</w:t>
      </w:r>
      <w:r>
        <w:rPr>
          <w:spacing w:val="1"/>
        </w:rPr>
        <w:t xml:space="preserve"> </w:t>
      </w:r>
      <w:r>
        <w:t>Learning and</w:t>
      </w:r>
      <w:r>
        <w:rPr>
          <w:spacing w:val="-1"/>
        </w:rPr>
        <w:t xml:space="preserve"> </w:t>
      </w:r>
      <w:r>
        <w:t>Image processing.</w:t>
      </w:r>
    </w:p>
    <w:p w:rsidR="00FA54E2" w:rsidRDefault="00DC1C54">
      <w:pPr>
        <w:tabs>
          <w:tab w:val="left" w:pos="4372"/>
        </w:tabs>
        <w:spacing w:before="5" w:line="259" w:lineRule="auto"/>
        <w:ind w:left="4387" w:right="3619" w:hanging="1986"/>
      </w:pPr>
      <w:r>
        <w:rPr>
          <w:rFonts w:ascii="Times New Roman"/>
          <w:b/>
          <w:i/>
        </w:rPr>
        <w:t>Technology Used</w:t>
      </w:r>
      <w:r>
        <w:rPr>
          <w:b/>
        </w:rPr>
        <w:t>:</w:t>
      </w:r>
      <w:r>
        <w:rPr>
          <w:b/>
        </w:rPr>
        <w:tab/>
      </w:r>
      <w:r>
        <w:t>Deep Learning - YOLO Face Recognition</w:t>
      </w:r>
      <w:r>
        <w:rPr>
          <w:spacing w:val="-46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Processing</w:t>
      </w:r>
    </w:p>
    <w:p w:rsidR="00FA54E2" w:rsidRDefault="00DC1C54">
      <w:pPr>
        <w:tabs>
          <w:tab w:val="left" w:pos="4406"/>
        </w:tabs>
        <w:spacing w:before="2"/>
        <w:ind w:left="2402"/>
      </w:pP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Used</w:t>
      </w:r>
      <w:r>
        <w:rPr>
          <w:b/>
        </w:rPr>
        <w:t>:</w:t>
      </w:r>
      <w:r>
        <w:rPr>
          <w:b/>
        </w:rPr>
        <w:tab/>
      </w:r>
      <w:r>
        <w:t>Android</w:t>
      </w:r>
      <w:r>
        <w:rPr>
          <w:spacing w:val="-2"/>
        </w:rPr>
        <w:t xml:space="preserve"> </w:t>
      </w:r>
      <w:r>
        <w:t>Studio-</w:t>
      </w:r>
      <w:r>
        <w:rPr>
          <w:spacing w:val="-1"/>
        </w:rPr>
        <w:t xml:space="preserve"> </w:t>
      </w:r>
      <w:r>
        <w:t>Python</w:t>
      </w:r>
    </w:p>
    <w:p w:rsidR="00FA54E2" w:rsidRDefault="00DC1C54">
      <w:pPr>
        <w:spacing w:before="21"/>
        <w:ind w:left="2370"/>
      </w:pPr>
      <w:r>
        <w:rPr>
          <w:rFonts w:ascii="Times New Roman"/>
          <w:b/>
          <w:i/>
        </w:rPr>
        <w:t>Development Boards</w:t>
      </w:r>
      <w:r>
        <w:rPr>
          <w:b/>
        </w:rPr>
        <w:t>:</w:t>
      </w:r>
      <w:r>
        <w:rPr>
          <w:b/>
          <w:spacing w:val="-1"/>
        </w:rPr>
        <w:t xml:space="preserve"> </w:t>
      </w:r>
      <w:proofErr w:type="spellStart"/>
      <w:r>
        <w:t>Arduino</w:t>
      </w:r>
      <w:proofErr w:type="spellEnd"/>
    </w:p>
    <w:p w:rsidR="00FA54E2" w:rsidRDefault="00DC1C54">
      <w:pPr>
        <w:pStyle w:val="BodyText"/>
        <w:spacing w:before="20"/>
        <w:ind w:left="4346" w:right="6169"/>
        <w:jc w:val="center"/>
      </w:pPr>
      <w:proofErr w:type="spellStart"/>
      <w:r>
        <w:t>Raspberrypi</w:t>
      </w:r>
      <w:proofErr w:type="spellEnd"/>
    </w:p>
    <w:p w:rsidR="00FA54E2" w:rsidRDefault="00DC1C54">
      <w:pPr>
        <w:pStyle w:val="Heading3"/>
      </w:pPr>
      <w:r>
        <w:t>Contributions</w:t>
      </w:r>
    </w:p>
    <w:p w:rsidR="00FA54E2" w:rsidRDefault="00DC1C54">
      <w:pPr>
        <w:pStyle w:val="ListParagraph"/>
        <w:numPr>
          <w:ilvl w:val="0"/>
          <w:numId w:val="2"/>
        </w:numPr>
        <w:tabs>
          <w:tab w:val="left" w:pos="3345"/>
          <w:tab w:val="left" w:pos="3346"/>
        </w:tabs>
        <w:spacing w:before="22"/>
        <w:ind w:hanging="352"/>
        <w:pPrChange w:id="50" w:author="Other Author" w:date="2023-08-04T17:56:00Z">
          <w:pPr>
            <w:pStyle w:val="ListParagraph"/>
            <w:numPr>
              <w:numId w:val="1"/>
            </w:numPr>
            <w:tabs>
              <w:tab w:val="left" w:pos="3345"/>
              <w:tab w:val="left" w:pos="3346"/>
            </w:tabs>
            <w:spacing w:before="22"/>
          </w:pPr>
        </w:pPrChange>
      </w:pPr>
      <w:r>
        <w:t>Trained</w:t>
      </w:r>
      <w:r>
        <w:rPr>
          <w:spacing w:val="-1"/>
        </w:rPr>
        <w:t xml:space="preserve"> </w:t>
      </w:r>
      <w:r>
        <w:t>models for</w:t>
      </w:r>
      <w:r>
        <w:rPr>
          <w:spacing w:val="-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detection.</w:t>
      </w:r>
    </w:p>
    <w:p w:rsidR="00FA54E2" w:rsidRDefault="00DC1C54">
      <w:pPr>
        <w:pStyle w:val="ListParagraph"/>
        <w:numPr>
          <w:ilvl w:val="0"/>
          <w:numId w:val="2"/>
        </w:numPr>
        <w:tabs>
          <w:tab w:val="left" w:pos="3345"/>
          <w:tab w:val="left" w:pos="3346"/>
        </w:tabs>
        <w:spacing w:before="20"/>
        <w:ind w:hanging="352"/>
        <w:pPrChange w:id="51" w:author="Other Author" w:date="2023-08-04T17:56:00Z">
          <w:pPr>
            <w:pStyle w:val="ListParagraph"/>
            <w:numPr>
              <w:numId w:val="1"/>
            </w:numPr>
            <w:tabs>
              <w:tab w:val="left" w:pos="3345"/>
              <w:tab w:val="left" w:pos="3346"/>
            </w:tabs>
            <w:spacing w:before="20"/>
          </w:pPr>
        </w:pPrChange>
      </w:pPr>
      <w:r>
        <w:t>Building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application.</w:t>
      </w:r>
    </w:p>
    <w:p w:rsidR="00FA54E2" w:rsidRDefault="00DC1C54">
      <w:pPr>
        <w:pStyle w:val="ListParagraph"/>
        <w:numPr>
          <w:ilvl w:val="0"/>
          <w:numId w:val="2"/>
        </w:numPr>
        <w:tabs>
          <w:tab w:val="left" w:pos="3345"/>
          <w:tab w:val="left" w:pos="3346"/>
        </w:tabs>
        <w:spacing w:before="26"/>
        <w:ind w:hanging="352"/>
        <w:pPrChange w:id="52" w:author="Other Author" w:date="2023-08-04T17:56:00Z">
          <w:pPr>
            <w:pStyle w:val="ListParagraph"/>
            <w:numPr>
              <w:numId w:val="1"/>
            </w:numPr>
            <w:tabs>
              <w:tab w:val="left" w:pos="3345"/>
              <w:tab w:val="left" w:pos="3346"/>
            </w:tabs>
            <w:spacing w:before="26"/>
          </w:pPr>
        </w:pPrChange>
      </w:pPr>
      <w:r>
        <w:t>Applied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pre-processing</w:t>
      </w:r>
      <w:r>
        <w:rPr>
          <w:spacing w:val="-3"/>
        </w:rPr>
        <w:t xml:space="preserve"> </w:t>
      </w:r>
      <w:r>
        <w:t>techniques</w:t>
      </w:r>
    </w:p>
    <w:p w:rsidR="00FA54E2" w:rsidRDefault="00DC1C54">
      <w:pPr>
        <w:pStyle w:val="BodyText"/>
        <w:spacing w:before="5"/>
        <w:rPr>
          <w:sz w:val="13"/>
        </w:rPr>
      </w:pPr>
      <w:r>
        <w:pict>
          <v:shape id="_x0000_s1032" style="position:absolute;margin-left:23.2pt;margin-top:9.85pt;width:567.15pt;height:.8pt;z-index:-15725568;mso-wrap-distance-left:0;mso-wrap-distance-right:0;mso-position-horizontal-relative:page" coordorigin="464,197" coordsize="11343,16" path="m11807,197r-9116,l2675,197r-2211,l464,213r2211,l2691,213r9116,l11807,197xe" fillcolor="#d1d1d1" stroked="f">
            <v:path arrowok="t"/>
            <w10:wrap type="topAndBottom" anchorx="page"/>
          </v:shape>
        </w:pict>
      </w:r>
    </w:p>
    <w:p w:rsidR="00FA54E2" w:rsidRDefault="00FA54E2">
      <w:pPr>
        <w:rPr>
          <w:sz w:val="13"/>
        </w:rPr>
        <w:sectPr w:rsidR="00FA54E2">
          <w:pgSz w:w="12240" w:h="15840"/>
          <w:pgMar w:top="0" w:right="260" w:bottom="280" w:left="260" w:header="720" w:footer="720" w:gutter="0"/>
          <w:cols w:space="720"/>
        </w:sectPr>
      </w:pPr>
    </w:p>
    <w:p w:rsidR="00FA54E2" w:rsidRDefault="00DC1C54">
      <w:pPr>
        <w:pStyle w:val="Heading2"/>
        <w:tabs>
          <w:tab w:val="left" w:pos="8737"/>
        </w:tabs>
        <w:spacing w:before="86"/>
        <w:ind w:left="2358"/>
        <w:jc w:val="both"/>
      </w:pPr>
      <w:r>
        <w:t>Decentralized</w:t>
      </w:r>
      <w:r>
        <w:rPr>
          <w:spacing w:val="-4"/>
        </w:rPr>
        <w:t xml:space="preserve"> </w:t>
      </w:r>
      <w:r>
        <w:t>VPN</w:t>
      </w:r>
      <w:r>
        <w:tab/>
        <w:t>Third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|October2018</w:t>
      </w:r>
    </w:p>
    <w:p w:rsidR="00FA54E2" w:rsidRDefault="00DC1C54">
      <w:pPr>
        <w:pStyle w:val="BodyText"/>
        <w:spacing w:before="174" w:line="247" w:lineRule="auto"/>
        <w:ind w:left="2411" w:right="309" w:hanging="10"/>
        <w:jc w:val="both"/>
      </w:pPr>
      <w:r>
        <w:rPr>
          <w:rFonts w:ascii="Times New Roman" w:hAnsi="Times New Roman"/>
          <w:b/>
          <w:i/>
        </w:rPr>
        <w:t>Overview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Researched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blockchain</w:t>
      </w:r>
      <w:proofErr w:type="spellEnd"/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VPN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overcome the cons of the current</w:t>
      </w:r>
      <w:r>
        <w:t xml:space="preserve"> centralized VPN to provide better security and privacy of the</w:t>
      </w:r>
      <w:r>
        <w:rPr>
          <w:spacing w:val="1"/>
        </w:rPr>
        <w:t xml:space="preserve"> </w:t>
      </w:r>
      <w:r>
        <w:t>user’s data.</w:t>
      </w:r>
    </w:p>
    <w:p w:rsidR="00FA54E2" w:rsidRDefault="00DC1C54">
      <w:pPr>
        <w:spacing w:before="15"/>
        <w:ind w:left="2402"/>
        <w:jc w:val="both"/>
      </w:pPr>
      <w:r>
        <w:rPr>
          <w:rFonts w:ascii="Times New Roman"/>
          <w:b/>
          <w:i/>
        </w:rPr>
        <w:t>Technology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Used</w:t>
      </w:r>
      <w:r>
        <w:rPr>
          <w:b/>
        </w:rPr>
        <w:t>:</w:t>
      </w:r>
      <w:r>
        <w:rPr>
          <w:b/>
          <w:spacing w:val="89"/>
        </w:rPr>
        <w:t xml:space="preserve"> </w:t>
      </w:r>
      <w:proofErr w:type="spellStart"/>
      <w:r>
        <w:t>Ethereum</w:t>
      </w:r>
      <w:proofErr w:type="spellEnd"/>
      <w:r>
        <w:rPr>
          <w:spacing w:val="-1"/>
        </w:rPr>
        <w:t xml:space="preserve"> </w:t>
      </w:r>
      <w:proofErr w:type="spellStart"/>
      <w:r>
        <w:t>Blockchain</w:t>
      </w:r>
      <w:proofErr w:type="spellEnd"/>
    </w:p>
    <w:p w:rsidR="00FA54E2" w:rsidRDefault="00DC1C54">
      <w:pPr>
        <w:pStyle w:val="BodyText"/>
        <w:spacing w:before="23" w:line="259" w:lineRule="auto"/>
        <w:ind w:left="4260" w:right="5899"/>
        <w:jc w:val="both"/>
      </w:pPr>
      <w:r>
        <w:pict>
          <v:shape id="_x0000_s1031" type="#_x0000_t202" style="position:absolute;left:0;text-align:left;margin-left:18.45pt;margin-top:29.85pt;width:575.55pt;height:117.6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1"/>
                    <w:gridCol w:w="9985"/>
                    <w:gridCol w:w="1247"/>
                    <w:gridCol w:w="168"/>
                  </w:tblGrid>
                  <w:tr w:rsidR="00FA54E2">
                    <w:trPr>
                      <w:trHeight w:val="492"/>
                    </w:trPr>
                    <w:tc>
                      <w:tcPr>
                        <w:tcW w:w="111" w:type="dxa"/>
                        <w:vMerge w:val="restart"/>
                        <w:tcBorders>
                          <w:top w:val="single" w:sz="8" w:space="0" w:color="D1D1D1"/>
                        </w:tcBorders>
                      </w:tcPr>
                      <w:p w:rsidR="00FA54E2" w:rsidRDefault="00FA54E2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9985" w:type="dxa"/>
                        <w:tcBorders>
                          <w:top w:val="single" w:sz="8" w:space="0" w:color="D1D1D1"/>
                        </w:tcBorders>
                      </w:tcPr>
                      <w:p w:rsidR="00FA54E2" w:rsidRDefault="00DC1C54">
                        <w:pPr>
                          <w:pStyle w:val="TableParagraph"/>
                          <w:tabs>
                            <w:tab w:val="left" w:pos="2364"/>
                          </w:tabs>
                          <w:spacing w:before="158" w:line="314" w:lineRule="exact"/>
                          <w:ind w:left="28"/>
                        </w:pPr>
                        <w:r>
                          <w:rPr>
                            <w:b/>
                            <w:color w:val="3A799F"/>
                            <w:sz w:val="32"/>
                          </w:rPr>
                          <w:t>Certifications</w:t>
                        </w:r>
                        <w:r>
                          <w:rPr>
                            <w:b/>
                            <w:color w:val="3A799F"/>
                            <w:sz w:val="32"/>
                          </w:rPr>
                          <w:tab/>
                        </w:r>
                        <w:r>
                          <w:rPr>
                            <w:position w:val="10"/>
                          </w:rPr>
                          <w:t>Python</w:t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single" w:sz="8" w:space="0" w:color="D1D1D1"/>
                        </w:tcBorders>
                      </w:tcPr>
                      <w:p w:rsidR="00FA54E2" w:rsidRDefault="00DC1C54">
                        <w:pPr>
                          <w:pStyle w:val="TableParagraph"/>
                          <w:spacing w:before="162"/>
                          <w:ind w:left="284"/>
                        </w:pPr>
                        <w:r>
                          <w:t>2020</w:t>
                        </w:r>
                      </w:p>
                    </w:tc>
                    <w:tc>
                      <w:tcPr>
                        <w:tcW w:w="168" w:type="dxa"/>
                      </w:tcPr>
                      <w:p w:rsidR="00FA54E2" w:rsidRDefault="00FA54E2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A54E2">
                    <w:trPr>
                      <w:trHeight w:val="421"/>
                    </w:trPr>
                    <w:tc>
                      <w:tcPr>
                        <w:tcW w:w="111" w:type="dxa"/>
                        <w:vMerge/>
                        <w:tcBorders>
                          <w:top w:val="nil"/>
                        </w:tcBorders>
                      </w:tcPr>
                      <w:p w:rsidR="00FA54E2" w:rsidRDefault="00FA54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85" w:type="dxa"/>
                      </w:tcPr>
                      <w:p w:rsidR="00FA54E2" w:rsidRDefault="00DC1C54">
                        <w:pPr>
                          <w:pStyle w:val="TableParagraph"/>
                          <w:spacing w:before="73"/>
                          <w:ind w:left="2364"/>
                        </w:pPr>
                        <w:r>
                          <w:t>Machine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Learning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Science</w:t>
                        </w:r>
                      </w:p>
                    </w:tc>
                    <w:tc>
                      <w:tcPr>
                        <w:tcW w:w="1247" w:type="dxa"/>
                      </w:tcPr>
                      <w:p w:rsidR="00FA54E2" w:rsidRDefault="00DC1C54">
                        <w:pPr>
                          <w:pStyle w:val="TableParagraph"/>
                          <w:spacing w:before="73"/>
                          <w:ind w:left="284"/>
                        </w:pPr>
                        <w:r>
                          <w:t>2020</w:t>
                        </w:r>
                      </w:p>
                    </w:tc>
                    <w:tc>
                      <w:tcPr>
                        <w:tcW w:w="168" w:type="dxa"/>
                      </w:tcPr>
                      <w:p w:rsidR="00FA54E2" w:rsidRDefault="00FA54E2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A54E2">
                    <w:trPr>
                      <w:trHeight w:val="439"/>
                    </w:trPr>
                    <w:tc>
                      <w:tcPr>
                        <w:tcW w:w="111" w:type="dxa"/>
                        <w:vMerge/>
                        <w:tcBorders>
                          <w:top w:val="nil"/>
                        </w:tcBorders>
                      </w:tcPr>
                      <w:p w:rsidR="00FA54E2" w:rsidRDefault="00FA54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85" w:type="dxa"/>
                      </w:tcPr>
                      <w:p w:rsidR="00FA54E2" w:rsidRDefault="00DC1C54">
                        <w:pPr>
                          <w:pStyle w:val="TableParagraph"/>
                          <w:spacing w:before="91"/>
                          <w:ind w:left="2364"/>
                        </w:pPr>
                        <w:r>
                          <w:t>International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Software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Testing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Qualification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Board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(ISTQB)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–Foundation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Level</w:t>
                        </w:r>
                      </w:p>
                    </w:tc>
                    <w:tc>
                      <w:tcPr>
                        <w:tcW w:w="1247" w:type="dxa"/>
                      </w:tcPr>
                      <w:p w:rsidR="00FA54E2" w:rsidRDefault="00DC1C54">
                        <w:pPr>
                          <w:pStyle w:val="TableParagraph"/>
                          <w:spacing w:before="91"/>
                          <w:ind w:left="284"/>
                        </w:pPr>
                        <w:r>
                          <w:t>2020</w:t>
                        </w:r>
                      </w:p>
                    </w:tc>
                    <w:tc>
                      <w:tcPr>
                        <w:tcW w:w="168" w:type="dxa"/>
                      </w:tcPr>
                      <w:p w:rsidR="00FA54E2" w:rsidRDefault="00FA54E2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A54E2">
                    <w:trPr>
                      <w:trHeight w:val="437"/>
                    </w:trPr>
                    <w:tc>
                      <w:tcPr>
                        <w:tcW w:w="111" w:type="dxa"/>
                        <w:vMerge/>
                        <w:tcBorders>
                          <w:top w:val="nil"/>
                        </w:tcBorders>
                      </w:tcPr>
                      <w:p w:rsidR="00FA54E2" w:rsidRDefault="00FA54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85" w:type="dxa"/>
                      </w:tcPr>
                      <w:p w:rsidR="00FA54E2" w:rsidRDefault="00DC1C54">
                        <w:pPr>
                          <w:pStyle w:val="TableParagraph"/>
                          <w:spacing w:before="91"/>
                          <w:ind w:left="2364"/>
                        </w:pPr>
                        <w:r>
                          <w:t>Java</w:t>
                        </w:r>
                      </w:p>
                    </w:tc>
                    <w:tc>
                      <w:tcPr>
                        <w:tcW w:w="1247" w:type="dxa"/>
                      </w:tcPr>
                      <w:p w:rsidR="00FA54E2" w:rsidRDefault="00DC1C54">
                        <w:pPr>
                          <w:pStyle w:val="TableParagraph"/>
                          <w:spacing w:before="91"/>
                          <w:ind w:left="284"/>
                        </w:pPr>
                        <w:r>
                          <w:t>2019</w:t>
                        </w:r>
                      </w:p>
                    </w:tc>
                    <w:tc>
                      <w:tcPr>
                        <w:tcW w:w="168" w:type="dxa"/>
                      </w:tcPr>
                      <w:p w:rsidR="00FA54E2" w:rsidRDefault="00FA54E2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A54E2">
                    <w:trPr>
                      <w:trHeight w:val="528"/>
                    </w:trPr>
                    <w:tc>
                      <w:tcPr>
                        <w:tcW w:w="111" w:type="dxa"/>
                      </w:tcPr>
                      <w:p w:rsidR="00FA54E2" w:rsidRDefault="00FA54E2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9985" w:type="dxa"/>
                        <w:tcBorders>
                          <w:bottom w:val="single" w:sz="6" w:space="0" w:color="D1D1D1"/>
                        </w:tcBorders>
                      </w:tcPr>
                      <w:p w:rsidR="00FA54E2" w:rsidRDefault="00DC1C54">
                        <w:pPr>
                          <w:pStyle w:val="TableParagraph"/>
                          <w:spacing w:before="89"/>
                          <w:ind w:left="2364"/>
                        </w:pPr>
                        <w:r>
                          <w:t>Data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Structures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Algorithms</w:t>
                        </w:r>
                      </w:p>
                    </w:tc>
                    <w:tc>
                      <w:tcPr>
                        <w:tcW w:w="1247" w:type="dxa"/>
                        <w:tcBorders>
                          <w:bottom w:val="single" w:sz="6" w:space="0" w:color="D1D1D1"/>
                        </w:tcBorders>
                      </w:tcPr>
                      <w:p w:rsidR="00FA54E2" w:rsidRDefault="00DC1C54">
                        <w:pPr>
                          <w:pStyle w:val="TableParagraph"/>
                          <w:spacing w:before="89"/>
                          <w:ind w:left="267"/>
                        </w:pPr>
                        <w:r>
                          <w:t>2019</w:t>
                        </w:r>
                      </w:p>
                    </w:tc>
                    <w:tc>
                      <w:tcPr>
                        <w:tcW w:w="168" w:type="dxa"/>
                        <w:tcBorders>
                          <w:bottom w:val="single" w:sz="6" w:space="0" w:color="D1D1D1"/>
                        </w:tcBorders>
                      </w:tcPr>
                      <w:p w:rsidR="00FA54E2" w:rsidRDefault="00FA54E2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FA54E2" w:rsidRDefault="00FA54E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Smart contracts</w:t>
      </w:r>
      <w:r>
        <w:rPr>
          <w:spacing w:val="1"/>
        </w:rPr>
        <w:t xml:space="preserve"> </w:t>
      </w:r>
      <w:r>
        <w:t>Decentralization</w:t>
      </w: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spacing w:before="2"/>
        <w:rPr>
          <w:sz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9148"/>
      </w:tblGrid>
      <w:tr w:rsidR="00FA54E2">
        <w:trPr>
          <w:trHeight w:val="3700"/>
        </w:trPr>
        <w:tc>
          <w:tcPr>
            <w:tcW w:w="2257" w:type="dxa"/>
            <w:tcBorders>
              <w:bottom w:val="single" w:sz="8" w:space="0" w:color="D1D1D1"/>
            </w:tcBorders>
          </w:tcPr>
          <w:p w:rsidR="00FA54E2" w:rsidRDefault="00DC1C54">
            <w:pPr>
              <w:pStyle w:val="TableParagraph"/>
              <w:spacing w:before="59"/>
              <w:ind w:left="4"/>
              <w:rPr>
                <w:b/>
                <w:sz w:val="32"/>
              </w:rPr>
            </w:pPr>
            <w:r>
              <w:rPr>
                <w:b/>
                <w:color w:val="3A799F"/>
                <w:sz w:val="32"/>
              </w:rPr>
              <w:t>Achievements</w:t>
            </w:r>
          </w:p>
        </w:tc>
        <w:tc>
          <w:tcPr>
            <w:tcW w:w="9148" w:type="dxa"/>
            <w:tcBorders>
              <w:bottom w:val="single" w:sz="8" w:space="0" w:color="D1D1D1"/>
            </w:tcBorders>
          </w:tcPr>
          <w:p w:rsidR="00FA54E2" w:rsidRDefault="00DC1C54">
            <w:pPr>
              <w:pStyle w:val="TableParagraph"/>
              <w:spacing w:before="57" w:line="232" w:lineRule="auto"/>
              <w:ind w:left="201" w:right="592"/>
              <w:jc w:val="both"/>
            </w:pPr>
            <w:r>
              <w:t>-Presented a session on Space Decentralization (A Decentralized VPN to improve privacy</w:t>
            </w:r>
            <w:r>
              <w:rPr>
                <w:spacing w:val="-46"/>
              </w:rPr>
              <w:t xml:space="preserve"> </w:t>
            </w:r>
            <w:r>
              <w:t xml:space="preserve">and security of data) at </w:t>
            </w:r>
            <w:proofErr w:type="spellStart"/>
            <w:r>
              <w:t>Ravensbourne</w:t>
            </w:r>
            <w:proofErr w:type="spellEnd"/>
            <w:r>
              <w:t xml:space="preserve"> University - London, organized and sponsored by</w:t>
            </w:r>
            <w:r>
              <w:rPr>
                <w:spacing w:val="1"/>
              </w:rPr>
              <w:t xml:space="preserve"> </w:t>
            </w:r>
            <w:r>
              <w:t>Mozfest’18.</w:t>
            </w:r>
          </w:p>
          <w:p w:rsidR="00FA54E2" w:rsidRDefault="00DC1C54">
            <w:pPr>
              <w:pStyle w:val="TableParagraph"/>
              <w:spacing w:before="107" w:line="237" w:lineRule="auto"/>
              <w:ind w:left="201"/>
            </w:pPr>
            <w:r>
              <w:t>-Led</w:t>
            </w:r>
            <w:r>
              <w:rPr>
                <w:spacing w:val="31"/>
              </w:rPr>
              <w:t xml:space="preserve"> </w:t>
            </w:r>
            <w:r>
              <w:t>and</w:t>
            </w:r>
            <w:r>
              <w:rPr>
                <w:spacing w:val="30"/>
              </w:rPr>
              <w:t xml:space="preserve"> </w:t>
            </w:r>
            <w:r>
              <w:t>drove</w:t>
            </w:r>
            <w:r>
              <w:rPr>
                <w:spacing w:val="28"/>
              </w:rPr>
              <w:t xml:space="preserve"> </w:t>
            </w:r>
            <w:r>
              <w:t>multiple</w:t>
            </w:r>
            <w:r>
              <w:rPr>
                <w:spacing w:val="31"/>
              </w:rPr>
              <w:t xml:space="preserve"> </w:t>
            </w:r>
            <w:r>
              <w:t>national</w:t>
            </w:r>
            <w:r>
              <w:rPr>
                <w:spacing w:val="31"/>
              </w:rPr>
              <w:t xml:space="preserve"> </w:t>
            </w:r>
            <w:r>
              <w:t>and</w:t>
            </w:r>
            <w:r>
              <w:rPr>
                <w:spacing w:val="27"/>
              </w:rPr>
              <w:t xml:space="preserve"> </w:t>
            </w:r>
            <w:r>
              <w:t>international</w:t>
            </w:r>
            <w:r>
              <w:rPr>
                <w:spacing w:val="31"/>
              </w:rPr>
              <w:t xml:space="preserve"> </w:t>
            </w:r>
            <w:r>
              <w:t>university</w:t>
            </w:r>
            <w:r>
              <w:rPr>
                <w:spacing w:val="29"/>
              </w:rPr>
              <w:t xml:space="preserve"> </w:t>
            </w:r>
            <w:r>
              <w:t>events</w:t>
            </w:r>
            <w:r>
              <w:rPr>
                <w:spacing w:val="32"/>
              </w:rPr>
              <w:t xml:space="preserve"> </w:t>
            </w:r>
            <w:r>
              <w:t>like</w:t>
            </w:r>
            <w:r>
              <w:rPr>
                <w:spacing w:val="30"/>
              </w:rPr>
              <w:t xml:space="preserve"> </w:t>
            </w:r>
            <w:r>
              <w:t>Techastra’19,</w:t>
            </w:r>
            <w:r>
              <w:rPr>
                <w:spacing w:val="1"/>
              </w:rPr>
              <w:t xml:space="preserve"> </w:t>
            </w:r>
            <w:r>
              <w:t>Techastra’20,</w:t>
            </w:r>
            <w:r>
              <w:rPr>
                <w:spacing w:val="-1"/>
              </w:rPr>
              <w:t xml:space="preserve"> </w:t>
            </w:r>
            <w:r>
              <w:t>Litfest’19 and</w:t>
            </w:r>
            <w:r>
              <w:rPr>
                <w:spacing w:val="-1"/>
              </w:rPr>
              <w:t xml:space="preserve"> </w:t>
            </w:r>
            <w:r>
              <w:t>Glitecrazzy’19.</w:t>
            </w:r>
          </w:p>
          <w:p w:rsidR="00FA54E2" w:rsidRDefault="00DC1C54">
            <w:pPr>
              <w:pStyle w:val="TableParagraph"/>
              <w:spacing w:before="111" w:line="244" w:lineRule="auto"/>
              <w:ind w:left="201"/>
            </w:pPr>
            <w:r>
              <w:t>-Organized</w:t>
            </w:r>
            <w:r>
              <w:rPr>
                <w:spacing w:val="11"/>
              </w:rPr>
              <w:t xml:space="preserve"> </w:t>
            </w:r>
            <w:r>
              <w:t>various</w:t>
            </w:r>
            <w:r>
              <w:rPr>
                <w:spacing w:val="12"/>
              </w:rPr>
              <w:t xml:space="preserve"> </w:t>
            </w:r>
            <w:r>
              <w:t>techni</w:t>
            </w:r>
            <w:r>
              <w:t>cal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non-technical</w:t>
            </w:r>
            <w:r>
              <w:rPr>
                <w:spacing w:val="11"/>
              </w:rPr>
              <w:t xml:space="preserve"> </w:t>
            </w:r>
            <w:r>
              <w:t>student</w:t>
            </w:r>
            <w:r>
              <w:rPr>
                <w:spacing w:val="10"/>
              </w:rPr>
              <w:t xml:space="preserve"> </w:t>
            </w:r>
            <w:r>
              <w:t>activities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department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professional</w:t>
            </w:r>
            <w:r>
              <w:rPr>
                <w:spacing w:val="-4"/>
              </w:rPr>
              <w:t xml:space="preserve"> </w:t>
            </w:r>
            <w:r>
              <w:t>societies.</w:t>
            </w:r>
          </w:p>
          <w:p w:rsidR="00FA54E2" w:rsidRDefault="00DC1C54">
            <w:pPr>
              <w:pStyle w:val="TableParagraph"/>
              <w:spacing w:before="95" w:line="235" w:lineRule="auto"/>
              <w:ind w:left="201" w:right="500"/>
            </w:pPr>
            <w:r>
              <w:t>-Submitted an idea on “An approach towards Queer inclusive AI” (using Machine Learning</w:t>
            </w:r>
            <w:r>
              <w:rPr>
                <w:spacing w:val="-46"/>
              </w:rPr>
              <w:t xml:space="preserve"> </w:t>
            </w:r>
            <w:r>
              <w:t>Algorithms to</w:t>
            </w:r>
            <w:r>
              <w:rPr>
                <w:spacing w:val="-2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inclusive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queer</w:t>
            </w:r>
            <w:r>
              <w:rPr>
                <w:spacing w:val="-2"/>
              </w:rPr>
              <w:t xml:space="preserve"> </w:t>
            </w:r>
            <w:r>
              <w:t>people)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Mozfest’19.</w:t>
            </w:r>
          </w:p>
          <w:p w:rsidR="00FA54E2" w:rsidRDefault="00DC1C54">
            <w:pPr>
              <w:pStyle w:val="TableParagraph"/>
              <w:spacing w:before="102" w:line="255" w:lineRule="exact"/>
              <w:ind w:left="201"/>
            </w:pPr>
            <w:r>
              <w:t>-Selected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present</w:t>
            </w:r>
            <w:r>
              <w:rPr>
                <w:spacing w:val="-3"/>
              </w:rPr>
              <w:t xml:space="preserve"> </w:t>
            </w:r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paper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“Drone</w:t>
            </w:r>
            <w:r>
              <w:rPr>
                <w:spacing w:val="-3"/>
              </w:rPr>
              <w:t xml:space="preserve"> </w:t>
            </w:r>
            <w:r>
              <w:t>Assisted</w:t>
            </w:r>
            <w:r>
              <w:rPr>
                <w:spacing w:val="-3"/>
              </w:rPr>
              <w:t xml:space="preserve"> </w:t>
            </w:r>
            <w:r>
              <w:t>Damage</w:t>
            </w:r>
            <w:r>
              <w:rPr>
                <w:spacing w:val="-2"/>
              </w:rPr>
              <w:t xml:space="preserve"> </w:t>
            </w:r>
            <w:r>
              <w:t>Relief”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National</w:t>
            </w:r>
            <w:r>
              <w:rPr>
                <w:spacing w:val="-2"/>
              </w:rPr>
              <w:t xml:space="preserve"> </w:t>
            </w:r>
            <w:r>
              <w:t>level</w:t>
            </w:r>
          </w:p>
          <w:p w:rsidR="00FA54E2" w:rsidRDefault="00DC1C54">
            <w:pPr>
              <w:pStyle w:val="TableParagraph"/>
              <w:spacing w:line="255" w:lineRule="exact"/>
              <w:ind w:left="201"/>
            </w:pPr>
            <w:proofErr w:type="gramStart"/>
            <w:r>
              <w:t>conference</w:t>
            </w:r>
            <w:proofErr w:type="gramEnd"/>
            <w:r>
              <w:t>.</w:t>
            </w:r>
          </w:p>
          <w:p w:rsidR="00FA54E2" w:rsidRDefault="00DC1C54">
            <w:pPr>
              <w:pStyle w:val="TableParagraph"/>
              <w:spacing w:before="110"/>
            </w:pPr>
            <w:r>
              <w:t>-Featured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magazines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social</w:t>
            </w:r>
            <w:r>
              <w:rPr>
                <w:spacing w:val="-5"/>
              </w:rPr>
              <w:t xml:space="preserve"> </w:t>
            </w:r>
            <w:r>
              <w:t>media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articles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blogs.</w:t>
            </w:r>
          </w:p>
        </w:tc>
      </w:tr>
      <w:tr w:rsidR="00FA54E2">
        <w:trPr>
          <w:trHeight w:val="2736"/>
        </w:trPr>
        <w:tc>
          <w:tcPr>
            <w:tcW w:w="2257" w:type="dxa"/>
            <w:tcBorders>
              <w:top w:val="single" w:sz="8" w:space="0" w:color="D1D1D1"/>
              <w:bottom w:val="single" w:sz="6" w:space="0" w:color="D1D1D1"/>
            </w:tcBorders>
          </w:tcPr>
          <w:p w:rsidR="00FA54E2" w:rsidRDefault="00DC1C54">
            <w:pPr>
              <w:pStyle w:val="TableParagraph"/>
              <w:spacing w:before="42"/>
              <w:ind w:left="4"/>
              <w:rPr>
                <w:b/>
                <w:sz w:val="32"/>
              </w:rPr>
            </w:pPr>
            <w:r>
              <w:rPr>
                <w:b/>
                <w:color w:val="3B799F"/>
                <w:sz w:val="32"/>
              </w:rPr>
              <w:t>Skills</w:t>
            </w:r>
          </w:p>
        </w:tc>
        <w:tc>
          <w:tcPr>
            <w:tcW w:w="9148" w:type="dxa"/>
            <w:tcBorders>
              <w:top w:val="single" w:sz="8" w:space="0" w:color="D1D1D1"/>
              <w:bottom w:val="single" w:sz="6" w:space="0" w:color="D1D1D1"/>
            </w:tcBorders>
          </w:tcPr>
          <w:p w:rsidR="00FA54E2" w:rsidRDefault="00DC1C54">
            <w:pPr>
              <w:pStyle w:val="TableParagraph"/>
              <w:spacing w:before="41"/>
              <w:ind w:left="201"/>
            </w:pPr>
            <w:r>
              <w:t>C</w:t>
            </w:r>
          </w:p>
          <w:p w:rsidR="00FA54E2" w:rsidRDefault="00DC1C54">
            <w:pPr>
              <w:pStyle w:val="TableParagraph"/>
              <w:spacing w:before="121" w:line="336" w:lineRule="auto"/>
              <w:ind w:left="215" w:right="8241"/>
            </w:pPr>
            <w:r>
              <w:t>Python</w:t>
            </w:r>
            <w:r>
              <w:rPr>
                <w:spacing w:val="-47"/>
              </w:rPr>
              <w:t xml:space="preserve"> </w:t>
            </w:r>
            <w:r>
              <w:t>Java</w:t>
            </w:r>
            <w:r>
              <w:rPr>
                <w:spacing w:val="1"/>
              </w:rPr>
              <w:t xml:space="preserve"> </w:t>
            </w:r>
            <w:r>
              <w:t>SQL</w:t>
            </w:r>
          </w:p>
          <w:p w:rsidR="00FA54E2" w:rsidRDefault="00DC1C54">
            <w:pPr>
              <w:pStyle w:val="TableParagraph"/>
              <w:spacing w:line="255" w:lineRule="exact"/>
              <w:ind w:left="215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  <w:p w:rsidR="00FA54E2" w:rsidRDefault="00DC1C54">
            <w:pPr>
              <w:pStyle w:val="TableParagraph"/>
              <w:spacing w:before="107" w:line="333" w:lineRule="auto"/>
              <w:ind w:right="5451"/>
            </w:pPr>
            <w:r>
              <w:t xml:space="preserve">Communication </w:t>
            </w:r>
            <w:r>
              <w:t>&amp; Presentation Skills</w:t>
            </w:r>
            <w:r>
              <w:rPr>
                <w:spacing w:val="-47"/>
              </w:rPr>
              <w:t xml:space="preserve"> </w:t>
            </w:r>
            <w:r>
              <w:t>Teamwork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Collaboration</w:t>
            </w:r>
          </w:p>
        </w:tc>
      </w:tr>
      <w:tr w:rsidR="00FA54E2">
        <w:trPr>
          <w:trHeight w:val="2539"/>
        </w:trPr>
        <w:tc>
          <w:tcPr>
            <w:tcW w:w="2257" w:type="dxa"/>
            <w:tcBorders>
              <w:top w:val="single" w:sz="6" w:space="0" w:color="D1D1D1"/>
              <w:bottom w:val="single" w:sz="6" w:space="0" w:color="D1D1D1"/>
            </w:tcBorders>
          </w:tcPr>
          <w:p w:rsidR="00FA54E2" w:rsidRDefault="00DC1C54">
            <w:pPr>
              <w:pStyle w:val="TableParagraph"/>
              <w:spacing w:before="44"/>
              <w:ind w:left="4"/>
              <w:rPr>
                <w:b/>
                <w:sz w:val="32"/>
              </w:rPr>
            </w:pPr>
            <w:r>
              <w:rPr>
                <w:b/>
                <w:color w:val="3A799F"/>
                <w:sz w:val="32"/>
              </w:rPr>
              <w:t>Applications</w:t>
            </w:r>
          </w:p>
        </w:tc>
        <w:tc>
          <w:tcPr>
            <w:tcW w:w="9148" w:type="dxa"/>
            <w:tcBorders>
              <w:top w:val="single" w:sz="6" w:space="0" w:color="D1D1D1"/>
              <w:bottom w:val="single" w:sz="6" w:space="0" w:color="D1D1D1"/>
            </w:tcBorders>
          </w:tcPr>
          <w:p w:rsidR="00FA54E2" w:rsidRDefault="00DC1C54">
            <w:pPr>
              <w:pStyle w:val="TableParagraph"/>
              <w:spacing w:before="43"/>
            </w:pPr>
            <w:r>
              <w:rPr>
                <w:b/>
              </w:rPr>
              <w:t>Operating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Windows,</w:t>
            </w:r>
            <w:r>
              <w:rPr>
                <w:spacing w:val="-2"/>
              </w:rPr>
              <w:t xml:space="preserve"> </w:t>
            </w:r>
            <w:r>
              <w:t>Mac,</w:t>
            </w:r>
            <w:r>
              <w:rPr>
                <w:spacing w:val="-1"/>
              </w:rPr>
              <w:t xml:space="preserve"> </w:t>
            </w:r>
            <w:r>
              <w:t>Linux</w:t>
            </w:r>
          </w:p>
          <w:p w:rsidR="00FA54E2" w:rsidRDefault="00DC1C54">
            <w:pPr>
              <w:pStyle w:val="TableParagraph"/>
              <w:spacing w:before="119"/>
            </w:pP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(SQL)</w:t>
            </w:r>
          </w:p>
          <w:p w:rsidR="00FA54E2" w:rsidRDefault="00DC1C54">
            <w:pPr>
              <w:pStyle w:val="TableParagraph"/>
              <w:spacing w:before="119"/>
            </w:pPr>
            <w:r>
              <w:rPr>
                <w:b/>
              </w:rPr>
              <w:t>IDE</w:t>
            </w:r>
            <w:r>
              <w:rPr>
                <w:b/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Jupyter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VScode</w:t>
            </w:r>
            <w:proofErr w:type="spellEnd"/>
          </w:p>
          <w:p w:rsidR="00FA54E2" w:rsidRDefault="00DC1C54">
            <w:pPr>
              <w:pStyle w:val="TableParagraph"/>
              <w:spacing w:before="104" w:line="348" w:lineRule="auto"/>
              <w:ind w:right="4206"/>
            </w:pPr>
            <w:r>
              <w:rPr>
                <w:b/>
              </w:rPr>
              <w:t>Database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Management</w:t>
            </w:r>
            <w:r>
              <w:t>-</w:t>
            </w:r>
            <w:r>
              <w:rPr>
                <w:spacing w:val="22"/>
              </w:rPr>
              <w:t xml:space="preserve"> </w:t>
            </w:r>
            <w:r>
              <w:t>Confluence.</w:t>
            </w:r>
            <w:r>
              <w:rPr>
                <w:spacing w:val="25"/>
              </w:rPr>
              <w:t xml:space="preserve"> </w:t>
            </w:r>
            <w:r>
              <w:rPr>
                <w:b/>
              </w:rPr>
              <w:t>Repository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Management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Perforce.</w:t>
            </w:r>
          </w:p>
          <w:p w:rsidR="00FA54E2" w:rsidRDefault="00DC1C54">
            <w:pPr>
              <w:pStyle w:val="TableParagraph"/>
              <w:spacing w:before="3"/>
            </w:pPr>
            <w:r>
              <w:rPr>
                <w:b/>
              </w:rPr>
              <w:t>Manual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JIRA,</w:t>
            </w:r>
            <w:r>
              <w:rPr>
                <w:spacing w:val="-2"/>
              </w:rPr>
              <w:t xml:space="preserve"> </w:t>
            </w:r>
            <w:r>
              <w:t>TORO</w:t>
            </w:r>
          </w:p>
          <w:p w:rsidR="00FA54E2" w:rsidRDefault="00DC1C54">
            <w:pPr>
              <w:pStyle w:val="TableParagraph"/>
              <w:spacing w:before="55"/>
            </w:pPr>
            <w:r>
              <w:rPr>
                <w:b/>
              </w:rPr>
              <w:t>Automation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Selenium</w:t>
            </w:r>
            <w:r>
              <w:rPr>
                <w:spacing w:val="-2"/>
              </w:rPr>
              <w:t xml:space="preserve"> </w:t>
            </w:r>
            <w:r>
              <w:t>(Framework),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Ranorex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Jenkins</w:t>
            </w:r>
          </w:p>
        </w:tc>
      </w:tr>
    </w:tbl>
    <w:p w:rsidR="00FA54E2" w:rsidRDefault="00DC1C54">
      <w:pPr>
        <w:pStyle w:val="BodyText"/>
        <w:rPr>
          <w:sz w:val="18"/>
        </w:rPr>
      </w:pPr>
      <w:r>
        <w:pict>
          <v:rect id="_x0000_s1030" style="position:absolute;margin-left:23.25pt;margin-top:12.5pt;width:567.15pt;height:.8pt;z-index:-15725056;mso-wrap-distance-left:0;mso-wrap-distance-right:0;mso-position-horizontal-relative:page;mso-position-vertical-relative:text" fillcolor="#d1d1d1" stroked="f">
            <w10:wrap type="topAndBottom" anchorx="page"/>
          </v:rect>
        </w:pict>
      </w:r>
    </w:p>
    <w:p w:rsidR="00FA54E2" w:rsidRDefault="00FA54E2">
      <w:pPr>
        <w:rPr>
          <w:sz w:val="18"/>
        </w:rPr>
        <w:sectPr w:rsidR="00FA54E2">
          <w:pgSz w:w="12240" w:h="15840"/>
          <w:pgMar w:top="360" w:right="260" w:bottom="280" w:left="260" w:header="720" w:footer="720" w:gutter="0"/>
          <w:cols w:space="720"/>
        </w:sectPr>
      </w:pPr>
    </w:p>
    <w:p w:rsidR="00FA54E2" w:rsidRDefault="00DC1C54">
      <w:pPr>
        <w:pStyle w:val="BodyText"/>
        <w:spacing w:line="20" w:lineRule="exact"/>
        <w:ind w:left="36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62.95pt;height:.75pt;mso-position-horizontal-relative:char;mso-position-vertical-relative:line" coordsize="11259,15">
            <v:shape id="_x0000_s1029" style="position:absolute;width:11259;height:15" coordsize="11259,15" path="m11258,l2307,r-15,l,,,14r2292,l2307,14r8951,l11258,xe" fillcolor="#d1d1d1" stroked="f">
              <v:path arrowok="t"/>
            </v:shape>
            <w10:anchorlock/>
          </v:group>
        </w:pict>
      </w: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DC1C54">
      <w:pPr>
        <w:pStyle w:val="BodyText"/>
        <w:spacing w:before="9"/>
        <w:rPr>
          <w:sz w:val="10"/>
        </w:rPr>
      </w:pPr>
      <w:r>
        <w:pict>
          <v:shape id="_x0000_s1027" style="position:absolute;margin-left:30.6pt;margin-top:8.3pt;width:563.45pt;height:1.45pt;z-index:-15723520;mso-wrap-distance-left:0;mso-wrap-distance-right:0;mso-position-horizontal-relative:page" coordorigin="612,166" coordsize="11269,29" path="m11880,166r-8966,l2900,166r-2288,l612,180r10,l622,194r2292,l2928,194r8952,l11880,180r,-14xe" fillcolor="#d1d1d1" stroked="f">
            <v:path arrowok="t"/>
            <w10:wrap type="topAndBottom" anchorx="page"/>
          </v:shape>
        </w:pict>
      </w:r>
    </w:p>
    <w:p w:rsidR="00FA54E2" w:rsidRDefault="00FA54E2">
      <w:pPr>
        <w:pStyle w:val="BodyText"/>
        <w:rPr>
          <w:sz w:val="20"/>
        </w:rPr>
      </w:pPr>
    </w:p>
    <w:p w:rsidR="00FA54E2" w:rsidRDefault="00FA54E2">
      <w:pPr>
        <w:pStyle w:val="BodyText"/>
        <w:rPr>
          <w:sz w:val="20"/>
        </w:rPr>
      </w:pPr>
    </w:p>
    <w:p w:rsidR="00FA54E2" w:rsidRDefault="00DC1C54">
      <w:pPr>
        <w:pStyle w:val="BodyText"/>
        <w:spacing w:before="11"/>
        <w:rPr>
          <w:sz w:val="19"/>
        </w:rPr>
      </w:pPr>
      <w:r>
        <w:pict>
          <v:shape id="_x0000_s1026" style="position:absolute;margin-left:30.6pt;margin-top:13.65pt;width:563.45pt;height:.75pt;z-index:-15723008;mso-wrap-distance-left:0;mso-wrap-distance-right:0;mso-position-horizontal-relative:page" coordorigin="612,273" coordsize="11269,15" path="m11880,273r-8966,l2900,273r-2288,l612,287r2288,l2914,287r8966,l11880,273xe" fillcolor="#d1d1d1" stroked="f">
            <v:path arrowok="t"/>
            <w10:wrap type="topAndBottom" anchorx="page"/>
          </v:shape>
        </w:pict>
      </w:r>
    </w:p>
    <w:sectPr w:rsidR="00FA54E2">
      <w:pgSz w:w="12240" w:h="15840"/>
      <w:pgMar w:top="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B7808"/>
    <w:multiLevelType w:val="hybridMultilevel"/>
    <w:tmpl w:val="560C8D36"/>
    <w:lvl w:ilvl="0" w:tplc="C51E81EC">
      <w:numFmt w:val="bullet"/>
      <w:lvlText w:val="-"/>
      <w:lvlJc w:val="left"/>
      <w:pPr>
        <w:ind w:left="3345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6645E1E">
      <w:numFmt w:val="bullet"/>
      <w:lvlText w:val="•"/>
      <w:lvlJc w:val="left"/>
      <w:pPr>
        <w:ind w:left="4178" w:hanging="351"/>
      </w:pPr>
      <w:rPr>
        <w:rFonts w:hint="default"/>
        <w:lang w:val="en-US" w:eastAsia="en-US" w:bidi="ar-SA"/>
      </w:rPr>
    </w:lvl>
    <w:lvl w:ilvl="2" w:tplc="25D4A364">
      <w:numFmt w:val="bullet"/>
      <w:lvlText w:val="•"/>
      <w:lvlJc w:val="left"/>
      <w:pPr>
        <w:ind w:left="5016" w:hanging="351"/>
      </w:pPr>
      <w:rPr>
        <w:rFonts w:hint="default"/>
        <w:lang w:val="en-US" w:eastAsia="en-US" w:bidi="ar-SA"/>
      </w:rPr>
    </w:lvl>
    <w:lvl w:ilvl="3" w:tplc="9C28318E">
      <w:numFmt w:val="bullet"/>
      <w:lvlText w:val="•"/>
      <w:lvlJc w:val="left"/>
      <w:pPr>
        <w:ind w:left="5854" w:hanging="351"/>
      </w:pPr>
      <w:rPr>
        <w:rFonts w:hint="default"/>
        <w:lang w:val="en-US" w:eastAsia="en-US" w:bidi="ar-SA"/>
      </w:rPr>
    </w:lvl>
    <w:lvl w:ilvl="4" w:tplc="73560D86">
      <w:numFmt w:val="bullet"/>
      <w:lvlText w:val="•"/>
      <w:lvlJc w:val="left"/>
      <w:pPr>
        <w:ind w:left="6692" w:hanging="351"/>
      </w:pPr>
      <w:rPr>
        <w:rFonts w:hint="default"/>
        <w:lang w:val="en-US" w:eastAsia="en-US" w:bidi="ar-SA"/>
      </w:rPr>
    </w:lvl>
    <w:lvl w:ilvl="5" w:tplc="332ED10A">
      <w:numFmt w:val="bullet"/>
      <w:lvlText w:val="•"/>
      <w:lvlJc w:val="left"/>
      <w:pPr>
        <w:ind w:left="7530" w:hanging="351"/>
      </w:pPr>
      <w:rPr>
        <w:rFonts w:hint="default"/>
        <w:lang w:val="en-US" w:eastAsia="en-US" w:bidi="ar-SA"/>
      </w:rPr>
    </w:lvl>
    <w:lvl w:ilvl="6" w:tplc="F4307614">
      <w:numFmt w:val="bullet"/>
      <w:lvlText w:val="•"/>
      <w:lvlJc w:val="left"/>
      <w:pPr>
        <w:ind w:left="8368" w:hanging="351"/>
      </w:pPr>
      <w:rPr>
        <w:rFonts w:hint="default"/>
        <w:lang w:val="en-US" w:eastAsia="en-US" w:bidi="ar-SA"/>
      </w:rPr>
    </w:lvl>
    <w:lvl w:ilvl="7" w:tplc="55A62EF2">
      <w:numFmt w:val="bullet"/>
      <w:lvlText w:val="•"/>
      <w:lvlJc w:val="left"/>
      <w:pPr>
        <w:ind w:left="9206" w:hanging="351"/>
      </w:pPr>
      <w:rPr>
        <w:rFonts w:hint="default"/>
        <w:lang w:val="en-US" w:eastAsia="en-US" w:bidi="ar-SA"/>
      </w:rPr>
    </w:lvl>
    <w:lvl w:ilvl="8" w:tplc="57D8686E">
      <w:numFmt w:val="bullet"/>
      <w:lvlText w:val="•"/>
      <w:lvlJc w:val="left"/>
      <w:pPr>
        <w:ind w:left="10044" w:hanging="351"/>
      </w:pPr>
      <w:rPr>
        <w:rFonts w:hint="default"/>
        <w:lang w:val="en-US" w:eastAsia="en-US" w:bidi="ar-SA"/>
      </w:rPr>
    </w:lvl>
  </w:abstractNum>
  <w:abstractNum w:abstractNumId="1">
    <w:nsid w:val="68FA1698"/>
    <w:multiLevelType w:val="hybridMultilevel"/>
    <w:tmpl w:val="DC845466"/>
    <w:lvl w:ilvl="0" w:tplc="54304EA8">
      <w:numFmt w:val="bullet"/>
      <w:lvlText w:val="-"/>
      <w:lvlJc w:val="left"/>
      <w:pPr>
        <w:ind w:left="3345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7E61D9E">
      <w:numFmt w:val="bullet"/>
      <w:lvlText w:val="•"/>
      <w:lvlJc w:val="left"/>
      <w:pPr>
        <w:ind w:left="4178" w:hanging="351"/>
      </w:pPr>
      <w:rPr>
        <w:rFonts w:hint="default"/>
        <w:lang w:val="en-US" w:eastAsia="en-US" w:bidi="ar-SA"/>
      </w:rPr>
    </w:lvl>
    <w:lvl w:ilvl="2" w:tplc="AAEEF874">
      <w:numFmt w:val="bullet"/>
      <w:lvlText w:val="•"/>
      <w:lvlJc w:val="left"/>
      <w:pPr>
        <w:ind w:left="5016" w:hanging="351"/>
      </w:pPr>
      <w:rPr>
        <w:rFonts w:hint="default"/>
        <w:lang w:val="en-US" w:eastAsia="en-US" w:bidi="ar-SA"/>
      </w:rPr>
    </w:lvl>
    <w:lvl w:ilvl="3" w:tplc="36A60A76">
      <w:numFmt w:val="bullet"/>
      <w:lvlText w:val="•"/>
      <w:lvlJc w:val="left"/>
      <w:pPr>
        <w:ind w:left="5854" w:hanging="351"/>
      </w:pPr>
      <w:rPr>
        <w:rFonts w:hint="default"/>
        <w:lang w:val="en-US" w:eastAsia="en-US" w:bidi="ar-SA"/>
      </w:rPr>
    </w:lvl>
    <w:lvl w:ilvl="4" w:tplc="CC4E4C70">
      <w:numFmt w:val="bullet"/>
      <w:lvlText w:val="•"/>
      <w:lvlJc w:val="left"/>
      <w:pPr>
        <w:ind w:left="6692" w:hanging="351"/>
      </w:pPr>
      <w:rPr>
        <w:rFonts w:hint="default"/>
        <w:lang w:val="en-US" w:eastAsia="en-US" w:bidi="ar-SA"/>
      </w:rPr>
    </w:lvl>
    <w:lvl w:ilvl="5" w:tplc="F04C4182">
      <w:numFmt w:val="bullet"/>
      <w:lvlText w:val="•"/>
      <w:lvlJc w:val="left"/>
      <w:pPr>
        <w:ind w:left="7530" w:hanging="351"/>
      </w:pPr>
      <w:rPr>
        <w:rFonts w:hint="default"/>
        <w:lang w:val="en-US" w:eastAsia="en-US" w:bidi="ar-SA"/>
      </w:rPr>
    </w:lvl>
    <w:lvl w:ilvl="6" w:tplc="9CE68E16">
      <w:numFmt w:val="bullet"/>
      <w:lvlText w:val="•"/>
      <w:lvlJc w:val="left"/>
      <w:pPr>
        <w:ind w:left="8368" w:hanging="351"/>
      </w:pPr>
      <w:rPr>
        <w:rFonts w:hint="default"/>
        <w:lang w:val="en-US" w:eastAsia="en-US" w:bidi="ar-SA"/>
      </w:rPr>
    </w:lvl>
    <w:lvl w:ilvl="7" w:tplc="5930D8D6">
      <w:numFmt w:val="bullet"/>
      <w:lvlText w:val="•"/>
      <w:lvlJc w:val="left"/>
      <w:pPr>
        <w:ind w:left="9206" w:hanging="351"/>
      </w:pPr>
      <w:rPr>
        <w:rFonts w:hint="default"/>
        <w:lang w:val="en-US" w:eastAsia="en-US" w:bidi="ar-SA"/>
      </w:rPr>
    </w:lvl>
    <w:lvl w:ilvl="8" w:tplc="31A279C0">
      <w:numFmt w:val="bullet"/>
      <w:lvlText w:val="•"/>
      <w:lvlJc w:val="left"/>
      <w:pPr>
        <w:ind w:left="10044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54E2"/>
    <w:rsid w:val="00A966FE"/>
    <w:rsid w:val="00DC1C54"/>
    <w:rsid w:val="00FA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2909A27B"/>
  <w15:docId w15:val="{AE607E4B-1B97-446C-AC5B-DDB78759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3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0"/>
      <w:ind w:left="2370"/>
      <w:outlineLvl w:val="2"/>
    </w:pPr>
    <w:rPr>
      <w:rFonts w:ascii="Times New Roman" w:eastAsia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"/>
      <w:ind w:left="3345" w:hanging="352"/>
    </w:pPr>
  </w:style>
  <w:style w:type="paragraph" w:customStyle="1" w:styleId="TableParagraph">
    <w:name w:val="Table Paragraph"/>
    <w:basedOn w:val="Normal"/>
    <w:uiPriority w:val="1"/>
    <w:qFormat/>
    <w:pPr>
      <w:ind w:left="184"/>
    </w:pPr>
  </w:style>
  <w:style w:type="character" w:styleId="Hyperlink">
    <w:name w:val="Hyperlink"/>
    <w:basedOn w:val="DefaultParagraphFont"/>
    <w:uiPriority w:val="99"/>
    <w:unhideWhenUsed/>
    <w:rsid w:val="00DC1C54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C1C54"/>
    <w:pPr>
      <w:widowControl/>
      <w:autoSpaceDE/>
      <w:autoSpaceDN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54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1DD1E-0E84-4DE0-BC31-F43CDCB8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Singh (CS)</dc:creator>
  <cp:lastModifiedBy>user</cp:lastModifiedBy>
  <cp:revision>3</cp:revision>
  <dcterms:created xsi:type="dcterms:W3CDTF">2023-08-04T12:20:00Z</dcterms:created>
  <dcterms:modified xsi:type="dcterms:W3CDTF">2023-08-04T12:27:00Z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2023-08-04T00:00:00Z</vt:filetime>
  </property>
</Properties>
</file>